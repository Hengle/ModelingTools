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094" w:rsidRDefault="007504A3" w:rsidP="007504A3">
      <w:pPr>
        <w:pStyle w:val="Heading1"/>
      </w:pPr>
      <w:r>
        <w:t>SWI Observation Extractor</w:t>
      </w:r>
    </w:p>
    <w:p w:rsidR="0036250B" w:rsidRPr="0036250B" w:rsidRDefault="0036250B" w:rsidP="0036250B">
      <w:r>
        <w:t>Richard B. Winston</w:t>
      </w:r>
    </w:p>
    <w:p w:rsidR="007504A3" w:rsidRDefault="007504A3">
      <w:r>
        <w:t>SWI Observation Extractor</w:t>
      </w:r>
      <w:ins w:id="0" w:author="Richard B. Winston" w:date="2017-11-15T10:37:00Z">
        <w:r w:rsidR="009A5303">
          <w:t xml:space="preserve"> version 1.0</w:t>
        </w:r>
      </w:ins>
      <w:r>
        <w:t xml:space="preserve"> is used to read an output file of the SWI package in MODFLOW-2005</w:t>
      </w:r>
      <w:r w:rsidR="00593A72">
        <w:t xml:space="preserve"> (Harbaugh, 2005)</w:t>
      </w:r>
      <w:r>
        <w:t xml:space="preserve"> or MODFLOW-NWT</w:t>
      </w:r>
      <w:r w:rsidR="00593A72">
        <w:t xml:space="preserve"> (</w:t>
      </w:r>
      <w:proofErr w:type="spellStart"/>
      <w:r w:rsidR="00593A72" w:rsidRPr="00593A72">
        <w:rPr>
          <w:rStyle w:val="fcitation"/>
        </w:rPr>
        <w:t>Niswonger</w:t>
      </w:r>
      <w:proofErr w:type="spellEnd"/>
      <w:r w:rsidR="00593A72">
        <w:rPr>
          <w:rStyle w:val="fcitation"/>
        </w:rPr>
        <w:t xml:space="preserve"> and others, 2011)</w:t>
      </w:r>
      <w:r>
        <w:t xml:space="preserve"> and generate a simpler file that can readily be used in automated parameter calibration. It does this by interpolating among several simulated values saved by the SWI package. In the SWI package, the user can specify cells at which simulated values will be saved at each time step. The file containing the simulated values can be either an ASCII text file or a binary file. SWI Observation Extractor can handle either one. When parameter estimation, is performed, it is convenient to be able to have a smaller file that contains little beyond the simulated value at the specific times and locations where an observation was made. </w:t>
      </w:r>
    </w:p>
    <w:p w:rsidR="007504A3" w:rsidRDefault="00B124DC">
      <w:r>
        <w:t>SWI Observation Extractor allows the user to specify several of the observation locations and provide a weight for each one</w:t>
      </w:r>
      <w:ins w:id="1" w:author="Richard B. Winston" w:date="2017-11-15T10:37:00Z">
        <w:r w:rsidR="009A5303">
          <w:t>.</w:t>
        </w:r>
      </w:ins>
      <w:r>
        <w:t xml:space="preserve"> </w:t>
      </w:r>
      <w:del w:id="2" w:author="Richard B. Winston" w:date="2017-11-15T10:37:00Z">
        <w:r w:rsidDel="009A5303">
          <w:delText>t</w:delText>
        </w:r>
      </w:del>
      <w:ins w:id="3" w:author="Richard B. Winston" w:date="2017-11-15T10:37:00Z">
        <w:r w:rsidR="009A5303">
          <w:t>T</w:t>
        </w:r>
      </w:ins>
      <w:r>
        <w:t xml:space="preserve">hese weights are used to calculate simulated values at the observation location. If an observation time does not correspond to a time in the output file generated by the SWI package, SWI Observation Extractor will interpolate linearly between values calculated for times before and after the observation time. </w:t>
      </w:r>
    </w:p>
    <w:p w:rsidR="00B124DC" w:rsidRDefault="00B124DC">
      <w:r>
        <w:t>It is up to the user how to assign the weights to the cells surrounding the observations. One way would be to use a finite element basis function</w:t>
      </w:r>
      <w:r w:rsidR="00AC387A">
        <w:t>. This is the method that is used to interpolate observed heads in MODFLOW-2000</w:t>
      </w:r>
      <w:r w:rsidR="00593A72">
        <w:t xml:space="preserve"> (Hill and others, 2000)</w:t>
      </w:r>
      <w:r w:rsidR="00AC387A">
        <w:t xml:space="preserve"> from the values calculated at the cell centers surrounding an observation location. As will be described later, a modified version of ModelMuse (Winston, 2009, 2014) uses this approach</w:t>
      </w:r>
      <w:r w:rsidR="00EF213F">
        <w:t xml:space="preserve"> in assigning weights</w:t>
      </w:r>
      <w:r w:rsidR="00AC387A">
        <w:t>.</w:t>
      </w:r>
    </w:p>
    <w:p w:rsidR="00EF213F" w:rsidRDefault="00EF213F" w:rsidP="0045496F">
      <w:r>
        <w:t xml:space="preserve">The output file generated by the SWI package lists the simulation time followed by the value for each zeta surface for each observation cell. Each observation cell is given a name by the modeler in the SWI input file. The zeta surface number is indicated by a three digit value appended to the observation name. If the SWI package generates the output file as an ASCII text file, these modified names are listed as the first line of </w:t>
      </w:r>
      <w:r w:rsidR="0045496F">
        <w:t xml:space="preserve">the file. In binary files, labels are not included but the values are saved in the same order as they would be in a text output file. SWI Observation Extractor identifies observations in the SWI output file based on the order on which a particular observation cell appears in the list of observation cells and the zeta surface number of the observation. In addition, it needs to know the total number of observation locations and the number of zeta surfaces in the model. From these, it can determine the positions of the simulated values for any particular observation cell and zeta surface in the output file. If the output file is a text file, it will also compare the observation name and zeta surface with the label printed in the output file. This serves to check that the desired observation value has been identified correctly. With binary files, it also needs to know whether the values have been saved in single-precision (32 bit) or double precision (64 bit) so that the values can be read correctly. </w:t>
      </w:r>
    </w:p>
    <w:p w:rsidR="007504A3" w:rsidRDefault="007504A3" w:rsidP="007504A3">
      <w:pPr>
        <w:pStyle w:val="Heading2"/>
      </w:pPr>
      <w:r>
        <w:lastRenderedPageBreak/>
        <w:t>Input format</w:t>
      </w:r>
    </w:p>
    <w:p w:rsidR="006D1E42" w:rsidRDefault="006D1E42" w:rsidP="006D1E42">
      <w:r>
        <w:t>The input for SWI Observation Extractor is a text file. The name of the input file can be included in the command line when starting the program. If it is not included on the command line, the program will prompt the user for the name of the input file. If the name of the input file contains spaces, the name should be enclosed in double-quotes.</w:t>
      </w:r>
    </w:p>
    <w:p w:rsidR="006D1E42" w:rsidRDefault="006D1E42" w:rsidP="006D1E42">
      <w:r>
        <w:t>The input file uses a “tag [value [value]]” format for its input in which each line starts with a tag followed (usually) by a one or more values associated with that tag.</w:t>
      </w:r>
      <w:r w:rsidR="007C1E79">
        <w:t xml:space="preserve"> Tags are not case sensitive.</w:t>
      </w:r>
      <w:r>
        <w:t xml:space="preserve"> Blank lines are allowed. If a line begins with the “#” character it is ignored. Such lines can be used to insert comments into the input file.</w:t>
      </w:r>
      <w:r w:rsidR="006A0EA3">
        <w:t xml:space="preserve"> Tags may be preceded by space characters. </w:t>
      </w:r>
    </w:p>
    <w:p w:rsidR="006D1E42" w:rsidRDefault="004F3E12" w:rsidP="006D1E42">
      <w:r>
        <w:t xml:space="preserve">The </w:t>
      </w:r>
      <w:r w:rsidR="007C1E79">
        <w:t>input for SWI Observation Extractor is divided into two blocks: “</w:t>
      </w:r>
      <w:r w:rsidR="007C1E79" w:rsidRPr="007C1E79">
        <w:t>FILE_OPTIONS</w:t>
      </w:r>
      <w:r w:rsidR="007C1E79">
        <w:t>” and “</w:t>
      </w:r>
      <w:r w:rsidR="007C1E79" w:rsidRPr="007C1E79">
        <w:t>OBSERVATIONS</w:t>
      </w:r>
      <w:r w:rsidR="007C1E79">
        <w:t xml:space="preserve">” The </w:t>
      </w:r>
      <w:r w:rsidR="007C1E79" w:rsidRPr="007C1E79">
        <w:t>FILE_OPTIONS</w:t>
      </w:r>
      <w:r w:rsidR="007C1E79">
        <w:t xml:space="preserve"> block must appear first.</w:t>
      </w:r>
    </w:p>
    <w:p w:rsidR="006A0EA3" w:rsidRDefault="006A0EA3" w:rsidP="006A0EA3">
      <w:pPr>
        <w:pStyle w:val="Heading3"/>
      </w:pPr>
      <w:r>
        <w:t xml:space="preserve">The </w:t>
      </w:r>
      <w:r w:rsidRPr="006A0EA3">
        <w:t>FILE_OPTIONS</w:t>
      </w:r>
      <w:r>
        <w:t xml:space="preserve"> Block</w:t>
      </w:r>
    </w:p>
    <w:p w:rsidR="007C1E79" w:rsidRDefault="007C1E79" w:rsidP="006D1E42">
      <w:r>
        <w:t xml:space="preserve">The </w:t>
      </w:r>
      <w:r w:rsidRPr="007C1E79">
        <w:t>FILE_OPTIONS</w:t>
      </w:r>
      <w:r>
        <w:t xml:space="preserve"> block starts with “</w:t>
      </w:r>
      <w:r w:rsidRPr="007C1E79">
        <w:t>BEGIN FILE_OPTIONS</w:t>
      </w:r>
      <w:r>
        <w:t>” and ends with “</w:t>
      </w:r>
      <w:r w:rsidRPr="007C1E79">
        <w:t>END FILE_OPTIONS</w:t>
      </w:r>
      <w:r>
        <w:t xml:space="preserve">”. The </w:t>
      </w:r>
      <w:r w:rsidRPr="007C1E79">
        <w:t>FILE_OPTIONS</w:t>
      </w:r>
      <w:r>
        <w:t xml:space="preserve"> block must include the following tags. The tags may appear in any order but it is recommended that the </w:t>
      </w:r>
      <w:r w:rsidRPr="007C1E79">
        <w:t>OUTPUT_FILE</w:t>
      </w:r>
      <w:r>
        <w:t xml:space="preserve"> tag appear first.</w:t>
      </w:r>
    </w:p>
    <w:p w:rsidR="007C1E79" w:rsidRDefault="007C1E79" w:rsidP="007C1E79">
      <w:pPr>
        <w:pStyle w:val="ListParagraph"/>
        <w:numPr>
          <w:ilvl w:val="0"/>
          <w:numId w:val="1"/>
        </w:numPr>
      </w:pPr>
      <w:r w:rsidRPr="007C1E79">
        <w:t>OUTPUT_FILE</w:t>
      </w:r>
    </w:p>
    <w:p w:rsidR="007C1E79" w:rsidRDefault="007C1E79" w:rsidP="007C1E79">
      <w:pPr>
        <w:pStyle w:val="ListParagraph"/>
        <w:numPr>
          <w:ilvl w:val="0"/>
          <w:numId w:val="1"/>
        </w:numPr>
      </w:pPr>
      <w:r w:rsidRPr="007C1E79">
        <w:t>SWI_OBS_FILE</w:t>
      </w:r>
    </w:p>
    <w:p w:rsidR="007C1E79" w:rsidRDefault="007C1E79" w:rsidP="007C1E79">
      <w:pPr>
        <w:pStyle w:val="ListParagraph"/>
        <w:numPr>
          <w:ilvl w:val="0"/>
          <w:numId w:val="1"/>
        </w:numPr>
      </w:pPr>
      <w:r w:rsidRPr="007C1E79">
        <w:t>SWI_OBS_FORMAT</w:t>
      </w:r>
    </w:p>
    <w:p w:rsidR="007C1E79" w:rsidRDefault="007C1E79" w:rsidP="007C1E79">
      <w:pPr>
        <w:pStyle w:val="ListParagraph"/>
        <w:numPr>
          <w:ilvl w:val="0"/>
          <w:numId w:val="1"/>
        </w:numPr>
      </w:pPr>
      <w:r w:rsidRPr="007C1E79">
        <w:t>TOTAL_NUMBER_OF_OBSERVATIONS</w:t>
      </w:r>
    </w:p>
    <w:p w:rsidR="007C1E79" w:rsidRDefault="007C1E79" w:rsidP="007C1E79">
      <w:pPr>
        <w:pStyle w:val="ListParagraph"/>
        <w:numPr>
          <w:ilvl w:val="0"/>
          <w:numId w:val="1"/>
        </w:numPr>
      </w:pPr>
      <w:r w:rsidRPr="007C1E79">
        <w:t>NUMBER_OF_ZETA_SURFACES</w:t>
      </w:r>
    </w:p>
    <w:p w:rsidR="007C1E79" w:rsidRDefault="007C1E79" w:rsidP="008F1833">
      <w:pPr>
        <w:pStyle w:val="Heading4"/>
      </w:pPr>
      <w:r w:rsidRPr="007C1E79">
        <w:t>OUTPUT_FILE</w:t>
      </w:r>
    </w:p>
    <w:p w:rsidR="007C1E79" w:rsidRPr="007C1E79" w:rsidRDefault="007C1E79" w:rsidP="007C1E79">
      <w:r>
        <w:t xml:space="preserve">The </w:t>
      </w:r>
      <w:r w:rsidRPr="007C1E79">
        <w:t>OUTPUT_FILE</w:t>
      </w:r>
      <w:r>
        <w:t xml:space="preserve"> tag is followed by the name of the output file to be generated by SWI Observation Extractor. If the file name contains spaces, it should be enclosed in double quotes.</w:t>
      </w:r>
    </w:p>
    <w:p w:rsidR="007C1E79" w:rsidRDefault="007C1E79" w:rsidP="008F1833">
      <w:pPr>
        <w:pStyle w:val="Heading4"/>
      </w:pPr>
      <w:r w:rsidRPr="007C1E79">
        <w:t>SWI_OBS_FILE</w:t>
      </w:r>
    </w:p>
    <w:p w:rsidR="007C1E79" w:rsidRPr="007C1E79" w:rsidRDefault="007C1E79" w:rsidP="007C1E79">
      <w:r>
        <w:t xml:space="preserve">The </w:t>
      </w:r>
      <w:r w:rsidRPr="007C1E79">
        <w:t>SWI_OBS_FILE</w:t>
      </w:r>
      <w:r>
        <w:t xml:space="preserve"> tag is followed by the name of the file of observations generated by the SWI package.</w:t>
      </w:r>
      <w:r w:rsidR="008F1833">
        <w:t xml:space="preserve"> If the file name contains spaces, it should be enclosed in double quotes.</w:t>
      </w:r>
    </w:p>
    <w:p w:rsidR="007C1E79" w:rsidRDefault="007C1E79" w:rsidP="008F1833">
      <w:pPr>
        <w:pStyle w:val="Heading4"/>
      </w:pPr>
      <w:r w:rsidRPr="007C1E79">
        <w:t>SWI_OBS_FORMAT</w:t>
      </w:r>
    </w:p>
    <w:p w:rsidR="008F1833" w:rsidRPr="008F1833" w:rsidRDefault="008F1833" w:rsidP="008F1833">
      <w:r>
        <w:t xml:space="preserve">The </w:t>
      </w:r>
      <w:r w:rsidRPr="008F1833">
        <w:t>SWI_OBS_FORMAT</w:t>
      </w:r>
      <w:r>
        <w:t xml:space="preserve"> tag is used to indicate whether the file generated by the SWI package is a binary file or a text file. If the file is a binary file, it also used to specify whether the file has single precision or double precision numbers. </w:t>
      </w:r>
      <w:r w:rsidRPr="008F1833">
        <w:t>SWI_OBS_FORMAT</w:t>
      </w:r>
      <w:r>
        <w:t xml:space="preserve"> is followed by “ASCII” to indicate that the SWI output file is a text file. </w:t>
      </w:r>
      <w:r w:rsidRPr="008F1833">
        <w:t>SWI_OBS_FORMAT</w:t>
      </w:r>
      <w:r>
        <w:t xml:space="preserve"> is followed by to values for a binary file. “Binary Single” indicates a single precision SWI output file. “Binary </w:t>
      </w:r>
      <w:ins w:id="4" w:author="Richard B. Winston" w:date="2017-11-15T10:41:00Z">
        <w:r w:rsidR="009A5303">
          <w:t>D</w:t>
        </w:r>
      </w:ins>
      <w:del w:id="5" w:author="Richard B. Winston" w:date="2017-11-15T10:41:00Z">
        <w:r w:rsidDel="009A5303">
          <w:delText>d</w:delText>
        </w:r>
      </w:del>
      <w:r>
        <w:t xml:space="preserve">ouble” indicates a single precision SWI output file. None of the values for the </w:t>
      </w:r>
      <w:r w:rsidRPr="008F1833">
        <w:t xml:space="preserve">SWI_OBS_FORMAT </w:t>
      </w:r>
      <w:r>
        <w:t>tag are case sensitive.</w:t>
      </w:r>
    </w:p>
    <w:p w:rsidR="007C1E79" w:rsidRDefault="007C1E79" w:rsidP="008F1833">
      <w:pPr>
        <w:pStyle w:val="Heading4"/>
      </w:pPr>
      <w:r w:rsidRPr="007C1E79">
        <w:lastRenderedPageBreak/>
        <w:t>TOTAL_NUMBER_OF_OBSERVATIONS</w:t>
      </w:r>
    </w:p>
    <w:p w:rsidR="008F1833" w:rsidRPr="008F1833" w:rsidRDefault="008F1833" w:rsidP="008F1833">
      <w:r>
        <w:t xml:space="preserve">The </w:t>
      </w:r>
      <w:r w:rsidRPr="008F1833">
        <w:t>TOTAL_NUMBER_OF_OBSERVATIONS</w:t>
      </w:r>
      <w:r>
        <w:t xml:space="preserve"> tag indicates the total number of SWI observation cells in the SWI package input. Some or all of these observation cells may be used in interpolating to observation locations.</w:t>
      </w:r>
    </w:p>
    <w:p w:rsidR="007C1E79" w:rsidRDefault="007C1E79" w:rsidP="008F1833">
      <w:pPr>
        <w:pStyle w:val="Heading4"/>
      </w:pPr>
      <w:r w:rsidRPr="007C1E79">
        <w:t>NUMBER_OF_ZETA_SURFACES</w:t>
      </w:r>
    </w:p>
    <w:p w:rsidR="008F1833" w:rsidRDefault="008F1833" w:rsidP="008F1833">
      <w:r>
        <w:t xml:space="preserve">The </w:t>
      </w:r>
      <w:r w:rsidRPr="008F1833">
        <w:t>NUMBER_OF_ZETA_SURFACES</w:t>
      </w:r>
      <w:r>
        <w:t xml:space="preserve"> tag is followed by the number of zeta surfaces in the model.</w:t>
      </w:r>
    </w:p>
    <w:p w:rsidR="006A0EA3" w:rsidRDefault="006A0EA3" w:rsidP="006A0EA3">
      <w:pPr>
        <w:pStyle w:val="Heading3"/>
      </w:pPr>
      <w:r>
        <w:t xml:space="preserve">The </w:t>
      </w:r>
      <w:r w:rsidRPr="006A0EA3">
        <w:t>OBSERVATIONS</w:t>
      </w:r>
      <w:r>
        <w:t xml:space="preserve"> Block</w:t>
      </w:r>
    </w:p>
    <w:p w:rsidR="006A0EA3" w:rsidRDefault="006A0EA3" w:rsidP="006A0EA3">
      <w:r>
        <w:t xml:space="preserve">The </w:t>
      </w:r>
      <w:r w:rsidRPr="006A0EA3">
        <w:t>OBSERVATIONS</w:t>
      </w:r>
      <w:r>
        <w:t xml:space="preserve"> Block begins with “</w:t>
      </w:r>
      <w:r w:rsidRPr="006A0EA3">
        <w:t>BEGIN OBSERVATIONS</w:t>
      </w:r>
      <w:r>
        <w:t>” and ends with “</w:t>
      </w:r>
      <w:r w:rsidRPr="006A0EA3">
        <w:t>END OBSERVATIONS</w:t>
      </w:r>
      <w:r>
        <w:t xml:space="preserve">”. Within the </w:t>
      </w:r>
      <w:r w:rsidRPr="006A0EA3">
        <w:t>OBSERVATIONS</w:t>
      </w:r>
      <w:r>
        <w:t xml:space="preserve"> are a series of OBSERVATION blocks each of which defines a single observation. Each separate observation blocks begins with “</w:t>
      </w:r>
      <w:r w:rsidRPr="006A0EA3">
        <w:t>BEGIN_OBSERVATION</w:t>
      </w:r>
      <w:r>
        <w:t>” and ends with “</w:t>
      </w:r>
      <w:r w:rsidRPr="006A0EA3">
        <w:t>END_OBSERVATION</w:t>
      </w:r>
      <w:r>
        <w:t xml:space="preserve">”. Note that there is an underscore connecting </w:t>
      </w:r>
      <w:r w:rsidRPr="006A0EA3">
        <w:t>BEGIN</w:t>
      </w:r>
      <w:r>
        <w:t xml:space="preserve"> or </w:t>
      </w:r>
      <w:r w:rsidRPr="006A0EA3">
        <w:t>END</w:t>
      </w:r>
      <w:r>
        <w:t xml:space="preserve"> with </w:t>
      </w:r>
      <w:r w:rsidRPr="006A0EA3">
        <w:t>OBSERVATION</w:t>
      </w:r>
      <w:r>
        <w:t xml:space="preserve"> and that </w:t>
      </w:r>
      <w:r w:rsidRPr="006A0EA3">
        <w:t>OBSERVATION</w:t>
      </w:r>
      <w:r>
        <w:t xml:space="preserve"> is singular rather than plural.</w:t>
      </w:r>
    </w:p>
    <w:p w:rsidR="00A917C5" w:rsidRDefault="00A917C5" w:rsidP="006A0EA3">
      <w:r>
        <w:t>The following tags are included in the OBSERVATION block</w:t>
      </w:r>
    </w:p>
    <w:p w:rsidR="00A917C5" w:rsidRDefault="00A917C5" w:rsidP="00070E69">
      <w:pPr>
        <w:pStyle w:val="ListParagraph"/>
        <w:numPr>
          <w:ilvl w:val="0"/>
          <w:numId w:val="3"/>
        </w:numPr>
      </w:pPr>
      <w:r w:rsidRPr="00A917C5">
        <w:t>NAME</w:t>
      </w:r>
    </w:p>
    <w:p w:rsidR="00A917C5" w:rsidRDefault="00A917C5" w:rsidP="00070E69">
      <w:pPr>
        <w:pStyle w:val="ListParagraph"/>
        <w:numPr>
          <w:ilvl w:val="0"/>
          <w:numId w:val="3"/>
        </w:numPr>
      </w:pPr>
      <w:r w:rsidRPr="00A917C5">
        <w:t>TIME</w:t>
      </w:r>
    </w:p>
    <w:p w:rsidR="00A917C5" w:rsidRDefault="00A917C5" w:rsidP="00070E69">
      <w:pPr>
        <w:pStyle w:val="ListParagraph"/>
        <w:numPr>
          <w:ilvl w:val="0"/>
          <w:numId w:val="3"/>
        </w:numPr>
      </w:pPr>
      <w:r w:rsidRPr="00A917C5">
        <w:t>ZETA_SURFACE_NUMBER</w:t>
      </w:r>
    </w:p>
    <w:p w:rsidR="00A917C5" w:rsidRDefault="00A917C5" w:rsidP="00070E69">
      <w:pPr>
        <w:pStyle w:val="ListParagraph"/>
        <w:numPr>
          <w:ilvl w:val="0"/>
          <w:numId w:val="3"/>
        </w:numPr>
      </w:pPr>
      <w:r w:rsidRPr="00A917C5">
        <w:t>OBSERVED_VALUE</w:t>
      </w:r>
    </w:p>
    <w:p w:rsidR="00A917C5" w:rsidRDefault="00A917C5" w:rsidP="00070E69">
      <w:pPr>
        <w:pStyle w:val="ListParagraph"/>
        <w:numPr>
          <w:ilvl w:val="0"/>
          <w:numId w:val="3"/>
        </w:numPr>
      </w:pPr>
      <w:r w:rsidRPr="00A917C5">
        <w:t>SWI_OBSERVATION</w:t>
      </w:r>
    </w:p>
    <w:p w:rsidR="00070E69" w:rsidRDefault="00070E69" w:rsidP="00070E69">
      <w:pPr>
        <w:pStyle w:val="Heading4"/>
      </w:pPr>
      <w:r w:rsidRPr="00A917C5">
        <w:t>NAME</w:t>
      </w:r>
    </w:p>
    <w:p w:rsidR="00070E69" w:rsidRPr="00070E69" w:rsidRDefault="00070E69" w:rsidP="00070E69">
      <w:r>
        <w:t xml:space="preserve">The </w:t>
      </w:r>
      <w:r w:rsidRPr="00070E69">
        <w:t>NAME</w:t>
      </w:r>
      <w:r>
        <w:t xml:space="preserve"> tag is followed by the name of the zeta surface observation. This is not the same as the name of the observation cell in the SWI package input and output. </w:t>
      </w:r>
    </w:p>
    <w:p w:rsidR="00070E69" w:rsidRDefault="00070E69" w:rsidP="00070E69">
      <w:pPr>
        <w:pStyle w:val="Heading4"/>
      </w:pPr>
      <w:r w:rsidRPr="00A917C5">
        <w:t>TIME</w:t>
      </w:r>
    </w:p>
    <w:p w:rsidR="00070E69" w:rsidRPr="00070E69" w:rsidRDefault="00070E69" w:rsidP="00070E69">
      <w:r>
        <w:t>The Time tag is followed by the time of the zeta surface observation measured from the beginning of the first stress period.</w:t>
      </w:r>
    </w:p>
    <w:p w:rsidR="00070E69" w:rsidRDefault="00070E69" w:rsidP="00070E69">
      <w:pPr>
        <w:pStyle w:val="Heading4"/>
      </w:pPr>
      <w:r w:rsidRPr="00A917C5">
        <w:t>ZETA_SURFACE_NUMBER</w:t>
      </w:r>
    </w:p>
    <w:p w:rsidR="00070E69" w:rsidRPr="00070E69" w:rsidRDefault="00070E69" w:rsidP="00070E69">
      <w:r>
        <w:t xml:space="preserve">The </w:t>
      </w:r>
      <w:r w:rsidRPr="00070E69">
        <w:t>ZETA_SURFACE_NUMBER</w:t>
      </w:r>
      <w:r>
        <w:t xml:space="preserve"> tag is followed by the number of the zeta surface to which the observation applies.</w:t>
      </w:r>
    </w:p>
    <w:p w:rsidR="00070E69" w:rsidRDefault="00070E69" w:rsidP="00070E69">
      <w:pPr>
        <w:pStyle w:val="Heading4"/>
      </w:pPr>
      <w:r w:rsidRPr="00A917C5">
        <w:t>OBSERVED_VALUE</w:t>
      </w:r>
    </w:p>
    <w:p w:rsidR="00070E69" w:rsidRPr="00070E69" w:rsidRDefault="00070E69" w:rsidP="00070E69">
      <w:r>
        <w:t xml:space="preserve">The </w:t>
      </w:r>
      <w:r w:rsidRPr="00070E69">
        <w:t>OBSERVED_VALUE</w:t>
      </w:r>
      <w:r>
        <w:t xml:space="preserve"> tag is followed by the observed value of the zeta surface.</w:t>
      </w:r>
    </w:p>
    <w:p w:rsidR="00070E69" w:rsidRDefault="00070E69" w:rsidP="00070E69">
      <w:pPr>
        <w:pStyle w:val="Heading4"/>
      </w:pPr>
      <w:r w:rsidRPr="00A917C5">
        <w:t>SWI_OBSERVATION</w:t>
      </w:r>
    </w:p>
    <w:p w:rsidR="00D53215" w:rsidRDefault="00070E69" w:rsidP="00D53215">
      <w:r>
        <w:t xml:space="preserve">The </w:t>
      </w:r>
      <w:r w:rsidRPr="00070E69">
        <w:t>SWI_OBSERVATION</w:t>
      </w:r>
      <w:r>
        <w:t xml:space="preserve"> tag is used to identify the observation cells in the SWI output file that surround the observation loc</w:t>
      </w:r>
      <w:r w:rsidR="00D53215">
        <w:t>ation and assign a weight to each observation cell. The first value is an integer that identifies the position of the observation cell in the list of observation cells in data set 8 of the SWI input file. The second value is the weight assigned to that observation cell. The third value is the name of the observation cell in data set 8 of the SWI input file. The name</w:t>
      </w:r>
      <w:r w:rsidR="00D53215" w:rsidRPr="00D53215">
        <w:t xml:space="preserve"> </w:t>
      </w:r>
      <w:r w:rsidR="00D53215">
        <w:t xml:space="preserve">is optional if the SWI output file is binary </w:t>
      </w:r>
      <w:r w:rsidR="00D53215">
        <w:lastRenderedPageBreak/>
        <w:t xml:space="preserve">but it is required if it is a text file. Multiple copies of the </w:t>
      </w:r>
      <w:r w:rsidR="00D53215" w:rsidRPr="00A917C5">
        <w:t>SWI_OBSERVATION</w:t>
      </w:r>
      <w:r w:rsidR="00D53215">
        <w:t xml:space="preserve"> tag can be included in a single OBSERVATION block.</w:t>
      </w:r>
    </w:p>
    <w:p w:rsidR="00070E69" w:rsidRPr="00070E69" w:rsidRDefault="00D53215" w:rsidP="00D53215">
      <w:pPr>
        <w:pStyle w:val="Heading3"/>
      </w:pPr>
      <w:r>
        <w:t>Example Input File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FILE_OPTIONS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OUTPUT_FILE "C:\Colab\GWModelTools\ModelMuse\SWI\SWI4_2d_sww.swi_obsi_out"</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SWI_OBS_FILE "C:\Colab\GWModelTools\ModelMuse\SWI\SWI4_2d_sww.swi_obs"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SWI_OBS_FORMAT ASCII</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TOTAL_NUMBER_OF_OBSERVATIONS     6</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NUMBER_OF_ZETA_SURFACES     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END FILE_OPTIONS</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OBSERVATIONS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7.738000000000E+004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w:t>
      </w:r>
      <w:proofErr w:type="gramStart"/>
      <w:r w:rsidRPr="00407758">
        <w:rPr>
          <w:rFonts w:ascii="Courier" w:hAnsi="Courier"/>
          <w:sz w:val="20"/>
          <w:szCs w:val="20"/>
        </w:rPr>
        <w:t>VALUE  -</w:t>
      </w:r>
      <w:proofErr w:type="gramEnd"/>
      <w:r w:rsidRPr="00407758">
        <w:rPr>
          <w:rFonts w:ascii="Courier" w:hAnsi="Courier"/>
          <w:sz w:val="20"/>
          <w:szCs w:val="20"/>
        </w:rPr>
        <w:t xml:space="preserve">3.500000000000E+001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1  1.720969078835E</w:t>
      </w:r>
      <w:proofErr w:type="gramEnd"/>
      <w:r w:rsidRPr="00407758">
        <w:rPr>
          <w:rFonts w:ascii="Courier" w:hAnsi="Courier"/>
          <w:sz w:val="20"/>
          <w:szCs w:val="20"/>
        </w:rPr>
        <w:t>-001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2  4.255023243973E</w:t>
      </w:r>
      <w:proofErr w:type="gramEnd"/>
      <w:r w:rsidRPr="00407758">
        <w:rPr>
          <w:rFonts w:ascii="Courier" w:hAnsi="Courier"/>
          <w:sz w:val="20"/>
          <w:szCs w:val="20"/>
        </w:rPr>
        <w:t>-001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3  2.865172054360E</w:t>
      </w:r>
      <w:proofErr w:type="gramEnd"/>
      <w:r w:rsidRPr="00407758">
        <w:rPr>
          <w:rFonts w:ascii="Courier" w:hAnsi="Courier"/>
          <w:sz w:val="20"/>
          <w:szCs w:val="20"/>
        </w:rPr>
        <w:t>-001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4  1.158835622832E</w:t>
      </w:r>
      <w:proofErr w:type="gramEnd"/>
      <w:r w:rsidRPr="00407758">
        <w:rPr>
          <w:rFonts w:ascii="Courier" w:hAnsi="Courier"/>
          <w:sz w:val="20"/>
          <w:szCs w:val="20"/>
        </w:rPr>
        <w:t>-001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P3_180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8.395000000000E+004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w:t>
      </w:r>
      <w:proofErr w:type="gramStart"/>
      <w:r w:rsidRPr="00407758">
        <w:rPr>
          <w:rFonts w:ascii="Courier" w:hAnsi="Courier"/>
          <w:sz w:val="20"/>
          <w:szCs w:val="20"/>
        </w:rPr>
        <w:t>VALUE  -</w:t>
      </w:r>
      <w:proofErr w:type="gramEnd"/>
      <w:r w:rsidRPr="00407758">
        <w:rPr>
          <w:rFonts w:ascii="Courier" w:hAnsi="Courier"/>
          <w:sz w:val="20"/>
          <w:szCs w:val="20"/>
        </w:rPr>
        <w:t xml:space="preserve">3.500000000000E+001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1  1.720969078835E</w:t>
      </w:r>
      <w:proofErr w:type="gramEnd"/>
      <w:r w:rsidRPr="00407758">
        <w:rPr>
          <w:rFonts w:ascii="Courier" w:hAnsi="Courier"/>
          <w:sz w:val="20"/>
          <w:szCs w:val="20"/>
        </w:rPr>
        <w:t>-001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2  4.255023243973E</w:t>
      </w:r>
      <w:proofErr w:type="gramEnd"/>
      <w:r w:rsidRPr="00407758">
        <w:rPr>
          <w:rFonts w:ascii="Courier" w:hAnsi="Courier"/>
          <w:sz w:val="20"/>
          <w:szCs w:val="20"/>
        </w:rPr>
        <w:t>-001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3  2.865172054360E</w:t>
      </w:r>
      <w:proofErr w:type="gramEnd"/>
      <w:r w:rsidRPr="00407758">
        <w:rPr>
          <w:rFonts w:ascii="Courier" w:hAnsi="Courier"/>
          <w:sz w:val="20"/>
          <w:szCs w:val="20"/>
        </w:rPr>
        <w:t>-001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4  1.158835622832E</w:t>
      </w:r>
      <w:proofErr w:type="gramEnd"/>
      <w:r w:rsidRPr="00407758">
        <w:rPr>
          <w:rFonts w:ascii="Courier" w:hAnsi="Courier"/>
          <w:sz w:val="20"/>
          <w:szCs w:val="20"/>
        </w:rPr>
        <w:t>-001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P3_min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7.890000000000E+004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w:t>
      </w:r>
      <w:proofErr w:type="gramStart"/>
      <w:r w:rsidRPr="00407758">
        <w:rPr>
          <w:rFonts w:ascii="Courier" w:hAnsi="Courier"/>
          <w:sz w:val="20"/>
          <w:szCs w:val="20"/>
        </w:rPr>
        <w:t>VALUE  -</w:t>
      </w:r>
      <w:proofErr w:type="gramEnd"/>
      <w:r w:rsidRPr="00407758">
        <w:rPr>
          <w:rFonts w:ascii="Courier" w:hAnsi="Courier"/>
          <w:sz w:val="20"/>
          <w:szCs w:val="20"/>
        </w:rPr>
        <w:t xml:space="preserve">3.700000000000E+001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1  1.720969078835E</w:t>
      </w:r>
      <w:proofErr w:type="gramEnd"/>
      <w:r w:rsidRPr="00407758">
        <w:rPr>
          <w:rFonts w:ascii="Courier" w:hAnsi="Courier"/>
          <w:sz w:val="20"/>
          <w:szCs w:val="20"/>
        </w:rPr>
        <w:t>-001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2  4.255023243973E</w:t>
      </w:r>
      <w:proofErr w:type="gramEnd"/>
      <w:r w:rsidRPr="00407758">
        <w:rPr>
          <w:rFonts w:ascii="Courier" w:hAnsi="Courier"/>
          <w:sz w:val="20"/>
          <w:szCs w:val="20"/>
        </w:rPr>
        <w:t>-001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3  2.865172054360E</w:t>
      </w:r>
      <w:proofErr w:type="gramEnd"/>
      <w:r w:rsidRPr="00407758">
        <w:rPr>
          <w:rFonts w:ascii="Courier" w:hAnsi="Courier"/>
          <w:sz w:val="20"/>
          <w:szCs w:val="20"/>
        </w:rPr>
        <w:t>-001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w:t>
      </w:r>
      <w:proofErr w:type="gramStart"/>
      <w:r w:rsidRPr="00407758">
        <w:rPr>
          <w:rFonts w:ascii="Courier" w:hAnsi="Courier"/>
          <w:sz w:val="20"/>
          <w:szCs w:val="20"/>
        </w:rPr>
        <w:t>4  1.158835622832E</w:t>
      </w:r>
      <w:proofErr w:type="gramEnd"/>
      <w:r w:rsidRPr="00407758">
        <w:rPr>
          <w:rFonts w:ascii="Courier" w:hAnsi="Courier"/>
          <w:sz w:val="20"/>
          <w:szCs w:val="20"/>
        </w:rPr>
        <w:t>-001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070E69" w:rsidRPr="00D53215" w:rsidRDefault="00407758" w:rsidP="00407758">
      <w:pPr>
        <w:spacing w:after="0" w:line="240" w:lineRule="auto"/>
        <w:rPr>
          <w:rFonts w:ascii="Courier" w:hAnsi="Courier"/>
          <w:sz w:val="20"/>
          <w:szCs w:val="20"/>
        </w:rPr>
      </w:pPr>
      <w:r w:rsidRPr="00407758">
        <w:rPr>
          <w:rFonts w:ascii="Courier" w:hAnsi="Courier"/>
          <w:sz w:val="20"/>
          <w:szCs w:val="20"/>
        </w:rPr>
        <w:t>END OBSERVATIONS</w:t>
      </w:r>
    </w:p>
    <w:p w:rsidR="007C1E79" w:rsidRDefault="00D53215" w:rsidP="00D53215">
      <w:pPr>
        <w:pStyle w:val="Heading2"/>
      </w:pPr>
      <w:r>
        <w:t>Output File Format</w:t>
      </w:r>
    </w:p>
    <w:p w:rsidR="005447EB" w:rsidRPr="005447EB" w:rsidRDefault="005447EB" w:rsidP="005447EB">
      <w:r>
        <w:t xml:space="preserve">SWI Observation Extractor creates two output files. The first is the main output file defined in the </w:t>
      </w:r>
      <w:r w:rsidRPr="007C1E79">
        <w:t>OUTPUT_FILE</w:t>
      </w:r>
      <w:r>
        <w:t xml:space="preserve"> tag. The second is an “instruction file” that can be used by UCODE </w:t>
      </w:r>
      <w:r w:rsidR="00593A72">
        <w:t>(</w:t>
      </w:r>
      <w:proofErr w:type="spellStart"/>
      <w:r w:rsidR="00593A72" w:rsidRPr="00593A72">
        <w:rPr>
          <w:shd w:val="clear" w:color="auto" w:fill="FFFFFF"/>
        </w:rPr>
        <w:t>Poeter</w:t>
      </w:r>
      <w:proofErr w:type="spellEnd"/>
      <w:r w:rsidR="00593A72">
        <w:t xml:space="preserve"> and others, </w:t>
      </w:r>
      <w:r w:rsidR="00053B50">
        <w:t xml:space="preserve">2005) </w:t>
      </w:r>
      <w:r>
        <w:t xml:space="preserve">to extract the observations for use by automated parameter estimation. The </w:t>
      </w:r>
      <w:r w:rsidR="00CC7CF7">
        <w:t>instruction</w:t>
      </w:r>
      <w:r>
        <w:t xml:space="preserve"> file </w:t>
      </w:r>
      <w:r w:rsidR="00CC7CF7">
        <w:t>will have the same name as the main output file with “.</w:t>
      </w:r>
      <w:proofErr w:type="spellStart"/>
      <w:r w:rsidR="00CC7CF7">
        <w:t>jif</w:t>
      </w:r>
      <w:proofErr w:type="spellEnd"/>
      <w:r w:rsidR="00CC7CF7">
        <w:t>” appended to the end of the name.</w:t>
      </w:r>
    </w:p>
    <w:p w:rsidR="00D53215" w:rsidRDefault="005447EB" w:rsidP="00D53215">
      <w:r>
        <w:lastRenderedPageBreak/>
        <w:t xml:space="preserve">The </w:t>
      </w:r>
      <w:r w:rsidR="00CC7CF7">
        <w:t xml:space="preserve">main </w:t>
      </w:r>
      <w:r>
        <w:t xml:space="preserve">output file </w:t>
      </w:r>
      <w:r w:rsidR="00CC7CF7">
        <w:t>contains</w:t>
      </w:r>
      <w:r>
        <w:t xml:space="preserve"> the options from the </w:t>
      </w:r>
      <w:r w:rsidRPr="005447EB">
        <w:t>FILE_OPTIONS</w:t>
      </w:r>
      <w:r>
        <w:t xml:space="preserve"> block and the observation definitions from the </w:t>
      </w:r>
      <w:r w:rsidRPr="005447EB">
        <w:t>OBSERVATIONS</w:t>
      </w:r>
      <w:r>
        <w:t xml:space="preserve"> block of its input file. Then there is a line with just the text “</w:t>
      </w:r>
      <w:r w:rsidRPr="005447EB">
        <w:t>OBSERVATIONS</w:t>
      </w:r>
      <w:r>
        <w:t>” followed by a second value that acts as a label for the interpolated simulated observations that follow. These two lines are followed by one line for each observation definition. Each of these lines has the simulated value interpolated from the SWI output file, the observed value copied from the SWI Observation Extractor input file and the observation name copied from the SWI Observation Extractor input file. These values appear in the same order as they do in the SWI Observation Extractor input file.</w:t>
      </w:r>
    </w:p>
    <w:p w:rsidR="00CC7CF7" w:rsidRDefault="00CC7CF7" w:rsidP="00CC7CF7">
      <w:pPr>
        <w:pStyle w:val="Heading3"/>
      </w:pPr>
      <w:r>
        <w:t>Example Main Output File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Interpolator</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INPUT OPTIONS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Output File: C:\Colab\GWModelTools\ModelMuse\SWI\SWI4_2d_sww.swi_obsi_out</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C:\Colab\GWModelTools\ModelMuse\SWI\SWI4_2d_sww.swi_obs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Format: ASCII</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observations:  6</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zeta surfaces:  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 DEFINITIONS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 77380 1 -35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"P3_180" 83950 1 -35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"P3_min" 78900 1 -37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Simulated Value, Observed Value,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-33.0461065150981 -35 "P2_120"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-31.9027644531156 -35 "P3_180"</w:t>
      </w:r>
    </w:p>
    <w:p w:rsidR="00CC7CF7" w:rsidRPr="00CC7CF7" w:rsidRDefault="00407758" w:rsidP="00407758">
      <w:pPr>
        <w:spacing w:after="0" w:line="240" w:lineRule="auto"/>
        <w:rPr>
          <w:rFonts w:ascii="Courier" w:hAnsi="Courier"/>
          <w:sz w:val="20"/>
          <w:szCs w:val="20"/>
        </w:rPr>
      </w:pPr>
      <w:r w:rsidRPr="00407758">
        <w:rPr>
          <w:rFonts w:ascii="Courier" w:hAnsi="Courier"/>
          <w:sz w:val="20"/>
          <w:szCs w:val="20"/>
        </w:rPr>
        <w:t xml:space="preserve"> -34.3673296901755 -37 "P3_min"</w:t>
      </w:r>
    </w:p>
    <w:p w:rsidR="00CC7CF7" w:rsidRDefault="00CC7CF7" w:rsidP="00CC7CF7">
      <w:pPr>
        <w:pStyle w:val="Heading3"/>
      </w:pPr>
      <w:r>
        <w:t>Example Instruction File</w:t>
      </w:r>
    </w:p>
    <w:p w:rsidR="00407758" w:rsidRPr="00407758" w:rsidRDefault="00407758" w:rsidP="00407758">
      <w:pPr>
        <w:spacing w:after="0" w:line="240" w:lineRule="auto"/>
        <w:rPr>
          <w:rFonts w:ascii="Courier" w:hAnsi="Courier"/>
          <w:sz w:val="20"/>
          <w:szCs w:val="20"/>
        </w:rPr>
      </w:pPr>
      <w:proofErr w:type="spellStart"/>
      <w:proofErr w:type="gramStart"/>
      <w:r w:rsidRPr="00407758">
        <w:rPr>
          <w:rFonts w:ascii="Courier" w:hAnsi="Courier"/>
          <w:sz w:val="20"/>
          <w:szCs w:val="20"/>
        </w:rPr>
        <w:t>jif</w:t>
      </w:r>
      <w:proofErr w:type="spellEnd"/>
      <w:proofErr w:type="gramEnd"/>
      <w:r w:rsidRPr="00407758">
        <w:rPr>
          <w:rFonts w:ascii="Courier" w:hAnsi="Courier"/>
          <w:sz w:val="20"/>
          <w:szCs w:val="20"/>
        </w:rPr>
        <w:t xml:space="preserve"> @</w:t>
      </w:r>
    </w:p>
    <w:p w:rsidR="00407758" w:rsidRPr="00407758" w:rsidRDefault="00407758" w:rsidP="00407758">
      <w:pPr>
        <w:spacing w:after="0" w:line="240" w:lineRule="auto"/>
        <w:rPr>
          <w:rFonts w:ascii="Courier" w:hAnsi="Courier"/>
          <w:sz w:val="20"/>
          <w:szCs w:val="20"/>
        </w:rPr>
      </w:pPr>
      <w:proofErr w:type="spellStart"/>
      <w:r w:rsidRPr="00407758">
        <w:rPr>
          <w:rFonts w:ascii="Courier" w:hAnsi="Courier"/>
          <w:sz w:val="20"/>
          <w:szCs w:val="20"/>
        </w:rPr>
        <w:t>StandardFile</w:t>
      </w:r>
      <w:proofErr w:type="spellEnd"/>
      <w:r w:rsidRPr="00407758">
        <w:rPr>
          <w:rFonts w:ascii="Courier" w:hAnsi="Courier"/>
          <w:sz w:val="20"/>
          <w:szCs w:val="20"/>
        </w:rPr>
        <w:t xml:space="preserve"> 28 1 3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P3_180</w:t>
      </w:r>
    </w:p>
    <w:p w:rsidR="00CC7CF7" w:rsidRDefault="00407758" w:rsidP="00407758">
      <w:pPr>
        <w:spacing w:after="0" w:line="240" w:lineRule="auto"/>
        <w:rPr>
          <w:rFonts w:ascii="Courier" w:hAnsi="Courier"/>
          <w:sz w:val="20"/>
          <w:szCs w:val="20"/>
        </w:rPr>
      </w:pPr>
      <w:r w:rsidRPr="00407758">
        <w:rPr>
          <w:rFonts w:ascii="Courier" w:hAnsi="Courier"/>
          <w:sz w:val="20"/>
          <w:szCs w:val="20"/>
        </w:rPr>
        <w:t>P3_min</w:t>
      </w:r>
    </w:p>
    <w:p w:rsidR="005D724C" w:rsidRDefault="005D724C">
      <w:pPr>
        <w:rPr>
          <w:rFonts w:asciiTheme="majorHAnsi" w:eastAsiaTheme="majorEastAsia" w:hAnsiTheme="majorHAnsi" w:cstheme="majorBidi"/>
          <w:b/>
          <w:bCs/>
          <w:color w:val="4F81BD" w:themeColor="accent1"/>
          <w:sz w:val="26"/>
          <w:szCs w:val="26"/>
        </w:rPr>
      </w:pPr>
    </w:p>
    <w:p w:rsidR="00CC7CF7" w:rsidRDefault="00CC7CF7" w:rsidP="00CC7CF7">
      <w:pPr>
        <w:pStyle w:val="Heading2"/>
      </w:pPr>
      <w:r>
        <w:lastRenderedPageBreak/>
        <w:t>Modifications to ModelMuse for SWI Observation Extractor</w:t>
      </w:r>
    </w:p>
    <w:p w:rsidR="005D724C" w:rsidRDefault="00CC7CF7" w:rsidP="005D724C">
      <w:pPr>
        <w:keepNext/>
      </w:pPr>
      <w:r>
        <w:t>Several modifications were made to ModelMuse</w:t>
      </w:r>
      <w:r w:rsidR="00593A72">
        <w:t xml:space="preserve"> (Winston, 2009, 2014)</w:t>
      </w:r>
      <w:r>
        <w:t xml:space="preserve"> to facilitate its use with SWI Observation Extractor. </w:t>
      </w:r>
      <w:r w:rsidR="005D724C">
        <w:t>In the MODFLOW Packages and Programs dialog box, a new control was added in which the use specifies the precision that is used in MODFLOW (figure 1). This control is only enabled if the output file for observations is a binary file.</w:t>
      </w:r>
    </w:p>
    <w:p w:rsidR="005D724C" w:rsidRDefault="005D724C" w:rsidP="005D724C">
      <w:pPr>
        <w:keepNext/>
      </w:pPr>
      <w:r>
        <w:rPr>
          <w:noProof/>
        </w:rPr>
        <w:drawing>
          <wp:inline distT="0" distB="0" distL="0" distR="0" wp14:anchorId="171D03A6" wp14:editId="4F21A802">
            <wp:extent cx="4581144" cy="3401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1144" cy="3401568"/>
                    </a:xfrm>
                    <a:prstGeom prst="rect">
                      <a:avLst/>
                    </a:prstGeom>
                  </pic:spPr>
                </pic:pic>
              </a:graphicData>
            </a:graphic>
          </wp:inline>
        </w:drawing>
      </w:r>
    </w:p>
    <w:p w:rsidR="005D724C" w:rsidRDefault="005D724C" w:rsidP="005D724C">
      <w:pPr>
        <w:pStyle w:val="Caption"/>
      </w:pPr>
      <w:proofErr w:type="gramStart"/>
      <w:r>
        <w:t xml:space="preserve">Figure </w:t>
      </w:r>
      <w:fldSimple w:instr=" SEQ Figure \* ARABIC ">
        <w:r w:rsidR="00B62CAF">
          <w:rPr>
            <w:noProof/>
          </w:rPr>
          <w:t>1</w:t>
        </w:r>
      </w:fldSimple>
      <w:r>
        <w:t>.</w:t>
      </w:r>
      <w:proofErr w:type="gramEnd"/>
      <w:r>
        <w:t xml:space="preserve"> </w:t>
      </w:r>
      <w:proofErr w:type="gramStart"/>
      <w:ins w:id="6" w:author="Richard B. Winston" w:date="2017-11-15T10:48:00Z">
        <w:r w:rsidR="005F55FC">
          <w:t xml:space="preserve">Screenshot of </w:t>
        </w:r>
      </w:ins>
      <w:del w:id="7" w:author="Richard B. Winston" w:date="2017-11-15T10:48:00Z">
        <w:r w:rsidDel="005F55FC">
          <w:delText>M</w:delText>
        </w:r>
      </w:del>
      <w:ins w:id="8" w:author="Richard B. Winston" w:date="2017-11-15T10:48:00Z">
        <w:r w:rsidR="005F55FC">
          <w:t>m</w:t>
        </w:r>
      </w:ins>
      <w:r>
        <w:t>odification to the MODFLOW Packages and Programs dialog box.</w:t>
      </w:r>
      <w:proofErr w:type="gramEnd"/>
      <w:r>
        <w:t xml:space="preserve"> The new MODFLOW Precision control is highlighted in red.</w:t>
      </w:r>
    </w:p>
    <w:p w:rsidR="00F94AC8" w:rsidRDefault="00E8145D" w:rsidP="005D724C">
      <w:pPr>
        <w:keepNext/>
      </w:pPr>
      <w:r>
        <w:lastRenderedPageBreak/>
        <w:t>The Object Properties dialog box was modified to allow the user to define SWI observations interpolated to the time and location of the observation</w:t>
      </w:r>
      <w:r w:rsidR="005D724C">
        <w:t xml:space="preserve"> (figure 2)</w:t>
      </w:r>
      <w:r>
        <w:t xml:space="preserve">. Objects used to define such observations should be point objects on the top view of the model that intersect a single cell. If a point object extends over several layers only the uppermost cell intersected by the object will be used to define an observation.  </w:t>
      </w:r>
    </w:p>
    <w:p w:rsidR="00E8145D" w:rsidRDefault="00896E29" w:rsidP="00E8145D">
      <w:pPr>
        <w:keepNext/>
      </w:pPr>
      <w:r>
        <w:rPr>
          <w:noProof/>
        </w:rPr>
        <w:drawing>
          <wp:inline distT="0" distB="0" distL="0" distR="0">
            <wp:extent cx="502920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474720"/>
                    </a:xfrm>
                    <a:prstGeom prst="rect">
                      <a:avLst/>
                    </a:prstGeom>
                  </pic:spPr>
                </pic:pic>
              </a:graphicData>
            </a:graphic>
          </wp:inline>
        </w:drawing>
      </w:r>
    </w:p>
    <w:p w:rsidR="00CC7CF7" w:rsidRDefault="00E8145D" w:rsidP="00E8145D">
      <w:pPr>
        <w:pStyle w:val="Caption"/>
      </w:pPr>
      <w:proofErr w:type="gramStart"/>
      <w:r>
        <w:t xml:space="preserve">Figure </w:t>
      </w:r>
      <w:fldSimple w:instr=" SEQ Figure \* ARABIC ">
        <w:r w:rsidR="00B62CAF">
          <w:rPr>
            <w:noProof/>
          </w:rPr>
          <w:t>2</w:t>
        </w:r>
      </w:fldSimple>
      <w:r>
        <w:t>.</w:t>
      </w:r>
      <w:proofErr w:type="gramEnd"/>
      <w:r>
        <w:t xml:space="preserve"> </w:t>
      </w:r>
      <w:proofErr w:type="gramStart"/>
      <w:ins w:id="9" w:author="Richard B. Winston" w:date="2017-11-15T10:48:00Z">
        <w:r w:rsidR="005F55FC">
          <w:t xml:space="preserve">Screenshot of </w:t>
        </w:r>
      </w:ins>
      <w:del w:id="10" w:author="Richard B. Winston" w:date="2017-11-15T10:48:00Z">
        <w:r w:rsidDel="005F55FC">
          <w:delText>T</w:delText>
        </w:r>
      </w:del>
      <w:ins w:id="11" w:author="Richard B. Winston" w:date="2017-11-15T10:48:00Z">
        <w:r w:rsidR="005F55FC">
          <w:t>t</w:t>
        </w:r>
      </w:ins>
      <w:r>
        <w:t>he modified version of the Object Properties dialog box for use in defining interpolated SWI observations.</w:t>
      </w:r>
      <w:proofErr w:type="gramEnd"/>
    </w:p>
    <w:p w:rsidR="00F94AC8" w:rsidRDefault="00F94AC8" w:rsidP="00F94AC8">
      <w:r>
        <w:t xml:space="preserve">When ModelMuse generates the input for a MODFLOW model in which interpolated SWI observations are defined, it will automatically add observation cells to data set 8 of the SWI input file for all the cell centers of active surrounding the observation locations. It will also create an input file for SWI Observation Extractor that uses those observation cells to define interpolated observations. If more than one observation cell is included in an interpolated observation, the weights assigned to each cell will be based on </w:t>
      </w:r>
      <w:proofErr w:type="gramStart"/>
      <w:r>
        <w:t>linear, triangular, or</w:t>
      </w:r>
      <w:proofErr w:type="gramEnd"/>
      <w:r>
        <w:t xml:space="preserve"> rectangular finite element basis function in the same way that head observations are interpolated from surrounding cells in MODFLOW.</w:t>
      </w:r>
    </w:p>
    <w:p w:rsidR="00F94AC8" w:rsidRDefault="001326D3" w:rsidP="00F94AC8">
      <w:r>
        <w:t xml:space="preserve">Three changes have been made to how ModelMuse interacts with </w:t>
      </w:r>
      <w:proofErr w:type="spellStart"/>
      <w:r>
        <w:t>ModelMate</w:t>
      </w:r>
      <w:proofErr w:type="spellEnd"/>
      <w:r w:rsidR="00593A72">
        <w:t xml:space="preserve"> (Banta, 2011)</w:t>
      </w:r>
      <w:r>
        <w:t>. First,</w:t>
      </w:r>
      <w:r w:rsidR="00AE7E46">
        <w:t xml:space="preserve"> data from interpolated SWI observations</w:t>
      </w:r>
      <w:r>
        <w:t xml:space="preserve"> can now be transferred between ModelMuse and </w:t>
      </w:r>
      <w:proofErr w:type="spellStart"/>
      <w:r>
        <w:t>ModelMate</w:t>
      </w:r>
      <w:proofErr w:type="spellEnd"/>
      <w:r>
        <w:t>. Second, M</w:t>
      </w:r>
      <w:r w:rsidR="00AE7E46">
        <w:t xml:space="preserve">odelMuse will create an entry in the </w:t>
      </w:r>
      <w:proofErr w:type="spellStart"/>
      <w:r w:rsidR="00AE7E46">
        <w:t>ModelMate</w:t>
      </w:r>
      <w:proofErr w:type="spellEnd"/>
      <w:r w:rsidR="00AE7E46">
        <w:t xml:space="preserve"> file linking the main output file generated by SWI Observation Extractor to the corresponding instruction file.</w:t>
      </w:r>
      <w:r w:rsidR="00902CE1">
        <w:t xml:space="preserve"> </w:t>
      </w:r>
      <w:r>
        <w:t xml:space="preserve">Third, </w:t>
      </w:r>
      <w:r w:rsidR="00902CE1">
        <w:t xml:space="preserve">ModelMuse now creates a </w:t>
      </w:r>
      <w:proofErr w:type="spellStart"/>
      <w:r w:rsidR="00902CE1">
        <w:t>batchfile</w:t>
      </w:r>
      <w:proofErr w:type="spellEnd"/>
      <w:r w:rsidR="00902CE1">
        <w:t xml:space="preserve"> named “RunModel.bat” that is suitable for use with automated parameter estimation programs</w:t>
      </w:r>
      <w:r>
        <w:t xml:space="preserve"> and will pass that name to </w:t>
      </w:r>
      <w:proofErr w:type="spellStart"/>
      <w:r>
        <w:t>ModelMate</w:t>
      </w:r>
      <w:proofErr w:type="spellEnd"/>
      <w:r>
        <w:t xml:space="preserve"> as the command to run the model. The batch file will run both MODFLOW and SWI Observation Extractor when interpolated SWI observations are defined.</w:t>
      </w:r>
    </w:p>
    <w:p w:rsidR="00896E29" w:rsidRDefault="00896E29" w:rsidP="00896E29">
      <w:pPr>
        <w:pStyle w:val="Heading2"/>
      </w:pPr>
      <w:r>
        <w:lastRenderedPageBreak/>
        <w:t>Example</w:t>
      </w:r>
    </w:p>
    <w:p w:rsidR="00896E29" w:rsidRDefault="00896E29" w:rsidP="00F94AC8">
      <w:r>
        <w:t>A modification of Example 4 from the SWI documentation</w:t>
      </w:r>
      <w:r w:rsidR="00593A72">
        <w:t xml:space="preserve"> (Bakker and others, 2013)</w:t>
      </w:r>
      <w:r>
        <w:t xml:space="preserve"> is used to show how SWI Observation Extractor can be used to help calibrate a model using automated parameter estimation. The two layer model has an island surrounded by the ocean. In the first stress period, recharge on the island creates a freshwater lens beneath the island. In the second stress period, a pumping well is added that extracts water from the freshwater lens causing </w:t>
      </w:r>
      <w:proofErr w:type="spellStart"/>
      <w:r>
        <w:t>upconing</w:t>
      </w:r>
      <w:proofErr w:type="spellEnd"/>
      <w:r>
        <w:t xml:space="preserve"> of saltwater beneath the island. In the third stress period, a well pumping from the salt water zone is added beneath the well pumping from the fresh water zone. This causes the interface between fresh and salt water to decline temporarily before starting to rise again. </w:t>
      </w:r>
      <w:r w:rsidR="00A656EB">
        <w:t>In the modified model, the well pumping rates are specified with parameters and observations of the zeta surface near the pumping wells are added. The observed zeta values were set to approximately 5 m below the values simulated in the original models. Three observations were used (</w:t>
      </w:r>
      <w:del w:id="12" w:author="Richard B. Winston" w:date="2017-11-15T10:50:00Z">
        <w:r w:rsidR="00A656EB" w:rsidDel="005F55FC">
          <w:delText xml:space="preserve">figure </w:delText>
        </w:r>
      </w:del>
      <w:ins w:id="13" w:author="Richard B. Winston" w:date="2017-11-15T10:50:00Z">
        <w:r w:rsidR="005F55FC">
          <w:t>fig</w:t>
        </w:r>
        <w:r w:rsidR="005F55FC">
          <w:t>.</w:t>
        </w:r>
        <w:r w:rsidR="005F55FC">
          <w:t xml:space="preserve"> </w:t>
        </w:r>
      </w:ins>
      <w:del w:id="14" w:author="Richard B. Winston" w:date="2017-11-15T10:50:00Z">
        <w:r w:rsidR="00A656EB" w:rsidDel="005F55FC">
          <w:delText>2</w:delText>
        </w:r>
      </w:del>
      <w:ins w:id="15" w:author="Richard B. Winston" w:date="2017-11-15T10:50:00Z">
        <w:r w:rsidR="005F55FC">
          <w:t>3</w:t>
        </w:r>
      </w:ins>
      <w:r w:rsidR="00A656EB">
        <w:t xml:space="preserve">). </w:t>
      </w:r>
      <w:proofErr w:type="gramStart"/>
      <w:r w:rsidR="00A656EB">
        <w:t>They</w:t>
      </w:r>
      <w:proofErr w:type="gramEnd"/>
      <w:r w:rsidR="00A656EB">
        <w:t xml:space="preserve"> were at the ends of the second and third stress period and close to the time when the zeta surface reached a minimum in the third stress period. </w:t>
      </w:r>
      <w:proofErr w:type="spellStart"/>
      <w:r w:rsidR="00434292">
        <w:t>ModelMate</w:t>
      </w:r>
      <w:proofErr w:type="spellEnd"/>
      <w:r w:rsidR="00434292">
        <w:t xml:space="preserve"> version 1.0.2 </w:t>
      </w:r>
      <w:r w:rsidR="00053B50">
        <w:t>(Banta, 2011)</w:t>
      </w:r>
      <w:ins w:id="16" w:author="Richard B. Winston" w:date="2017-11-15T10:50:00Z">
        <w:r w:rsidR="005F55FC">
          <w:t xml:space="preserve"> </w:t>
        </w:r>
      </w:ins>
      <w:r w:rsidR="00434292">
        <w:t>and UCODE-2005 version 1.028</w:t>
      </w:r>
      <w:r w:rsidR="00593A72">
        <w:t xml:space="preserve"> (</w:t>
      </w:r>
      <w:proofErr w:type="spellStart"/>
      <w:r w:rsidR="00593A72" w:rsidRPr="00593A72">
        <w:rPr>
          <w:shd w:val="clear" w:color="auto" w:fill="FFFFFF"/>
        </w:rPr>
        <w:t>Poeter</w:t>
      </w:r>
      <w:proofErr w:type="spellEnd"/>
      <w:r w:rsidR="00593A72">
        <w:rPr>
          <w:shd w:val="clear" w:color="auto" w:fill="FFFFFF"/>
        </w:rPr>
        <w:t xml:space="preserve"> and others, 2005)</w:t>
      </w:r>
      <w:r w:rsidR="00434292">
        <w:t xml:space="preserve"> were used to calibrate the model. </w:t>
      </w:r>
      <w:r w:rsidR="00B62CAF">
        <w:t>In t</w:t>
      </w:r>
      <w:r w:rsidR="00434292">
        <w:t>he calibrated</w:t>
      </w:r>
      <w:r w:rsidR="00B62CAF">
        <w:t xml:space="preserve"> model, the </w:t>
      </w:r>
      <w:r w:rsidR="00434292">
        <w:t>pumping rates</w:t>
      </w:r>
      <w:r w:rsidR="00B62CAF">
        <w:t xml:space="preserve"> of the two wells were each reduced by 16% to 17%. A difference in the position of the zeta surface at the end of the last stress period in the row containing the wells shows that in the calibrated model, the zeta surface was substantially lowered near the well.</w:t>
      </w:r>
    </w:p>
    <w:p w:rsidR="00B62CAF" w:rsidRDefault="00434292" w:rsidP="00B62CAF">
      <w:pPr>
        <w:keepNext/>
      </w:pPr>
      <w:r>
        <w:rPr>
          <w:noProof/>
        </w:rPr>
        <w:drawing>
          <wp:inline distT="0" distB="0" distL="0" distR="0" wp14:anchorId="019340DB" wp14:editId="092BD406">
            <wp:extent cx="5943600" cy="219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emf"/>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434292" w:rsidRDefault="00B62CAF" w:rsidP="00B62CAF">
      <w:pPr>
        <w:pStyle w:val="Caption"/>
      </w:pPr>
      <w:proofErr w:type="gramStart"/>
      <w:r>
        <w:t xml:space="preserve">Figure </w:t>
      </w:r>
      <w:r w:rsidR="00453217">
        <w:fldChar w:fldCharType="begin"/>
      </w:r>
      <w:r w:rsidR="00453217">
        <w:instrText xml:space="preserve"> SEQ Figure \* ARABIC </w:instrText>
      </w:r>
      <w:r w:rsidR="00453217">
        <w:fldChar w:fldCharType="separate"/>
      </w:r>
      <w:r>
        <w:rPr>
          <w:noProof/>
        </w:rPr>
        <w:t>3</w:t>
      </w:r>
      <w:r w:rsidR="00453217">
        <w:rPr>
          <w:noProof/>
        </w:rPr>
        <w:fldChar w:fldCharType="end"/>
      </w:r>
      <w:r>
        <w:t>.</w:t>
      </w:r>
      <w:proofErr w:type="gramEnd"/>
      <w:r>
        <w:t xml:space="preserve"> </w:t>
      </w:r>
      <w:proofErr w:type="gramStart"/>
      <w:r>
        <w:t>Cross section of example model showing the zeta surface of the uncalibrated model in red and the calibrated model n blue.</w:t>
      </w:r>
      <w:proofErr w:type="gramEnd"/>
    </w:p>
    <w:p w:rsidR="00D8669F" w:rsidRDefault="00D8669F" w:rsidP="00593A72">
      <w:pPr>
        <w:pStyle w:val="Heading2"/>
        <w:rPr>
          <w:ins w:id="17" w:author="Richard B. Winston" w:date="2017-11-15T11:08:00Z"/>
        </w:rPr>
      </w:pPr>
      <w:ins w:id="18" w:author="Richard B. Winston" w:date="2017-11-15T11:08:00Z">
        <w:r>
          <w:t>Availability</w:t>
        </w:r>
      </w:ins>
    </w:p>
    <w:p w:rsidR="00D8669F" w:rsidRPr="00D8669F" w:rsidRDefault="00D8669F" w:rsidP="00D8669F">
      <w:pPr>
        <w:rPr>
          <w:ins w:id="19" w:author="Richard B. Winston" w:date="2017-11-15T11:08:00Z"/>
        </w:rPr>
        <w:pPrChange w:id="20" w:author="Richard B. Winston" w:date="2017-11-15T11:08:00Z">
          <w:pPr>
            <w:pStyle w:val="Heading2"/>
          </w:pPr>
        </w:pPrChange>
      </w:pPr>
      <w:ins w:id="21" w:author="Richard B. Winston" w:date="2017-11-15T11:09:00Z">
        <w:r>
          <w:t xml:space="preserve">SWI Observation Extractor version 1.0 </w:t>
        </w:r>
        <w:r>
          <w:t xml:space="preserve">is available from </w:t>
        </w:r>
        <w:r>
          <w:fldChar w:fldCharType="begin"/>
        </w:r>
        <w:r>
          <w:instrText xml:space="preserve"> HYPERLINK "</w:instrText>
        </w:r>
      </w:ins>
      <w:ins w:id="22" w:author="Richard B. Winston" w:date="2017-11-15T11:08:00Z">
        <w:r w:rsidRPr="00D8669F">
          <w:instrText>https://doi.org/10.5066/F79022ZJ</w:instrText>
        </w:r>
      </w:ins>
      <w:ins w:id="23" w:author="Richard B. Winston" w:date="2017-11-15T11:09:00Z">
        <w:r>
          <w:instrText xml:space="preserve">" </w:instrText>
        </w:r>
        <w:r>
          <w:fldChar w:fldCharType="separate"/>
        </w:r>
      </w:ins>
      <w:ins w:id="24" w:author="Richard B. Winston" w:date="2017-11-15T11:08:00Z">
        <w:r w:rsidRPr="000F62DA">
          <w:rPr>
            <w:rStyle w:val="Hyperlink"/>
          </w:rPr>
          <w:t>https://doi.org/10.5066/F79022ZJ</w:t>
        </w:r>
      </w:ins>
      <w:ins w:id="25" w:author="Richard B. Winston" w:date="2017-11-15T11:09:00Z">
        <w:r>
          <w:fldChar w:fldCharType="end"/>
        </w:r>
        <w:r>
          <w:t xml:space="preserve">. The modified version of ModelMuse is available from </w:t>
        </w:r>
      </w:ins>
      <w:ins w:id="26" w:author="Richard B. Winston" w:date="2017-11-15T11:10:00Z">
        <w:r w:rsidRPr="00D8669F">
          <w:t>https://water.usgs.gov/nrp/gwsoftware/ModelMuse/ModelMuse.html</w:t>
        </w:r>
        <w:r>
          <w:t>.</w:t>
        </w:r>
      </w:ins>
      <w:bookmarkStart w:id="27" w:name="_GoBack"/>
      <w:bookmarkEnd w:id="27"/>
    </w:p>
    <w:p w:rsidR="00593A72" w:rsidRDefault="00593A72" w:rsidP="00593A72">
      <w:pPr>
        <w:pStyle w:val="Heading2"/>
      </w:pPr>
      <w:r>
        <w:t>References</w:t>
      </w:r>
    </w:p>
    <w:p w:rsidR="00593A72" w:rsidRDefault="00593A72" w:rsidP="00593A72">
      <w:r>
        <w:t xml:space="preserve">Bakker, M., </w:t>
      </w:r>
      <w:proofErr w:type="spellStart"/>
      <w:r>
        <w:t>Schaars</w:t>
      </w:r>
      <w:proofErr w:type="spellEnd"/>
      <w:r>
        <w:t xml:space="preserve">, F., Hughes, J.D., </w:t>
      </w:r>
      <w:proofErr w:type="spellStart"/>
      <w:r>
        <w:t>Langevin</w:t>
      </w:r>
      <w:proofErr w:type="spellEnd"/>
      <w:r>
        <w:t xml:space="preserve">, C.D., </w:t>
      </w:r>
      <w:proofErr w:type="spellStart"/>
      <w:r>
        <w:t>Dausman</w:t>
      </w:r>
      <w:proofErr w:type="spellEnd"/>
      <w:r>
        <w:t xml:space="preserve">, A.M., 2013, Documentation of the seawater intrusion (SWI2) package for MODFLOW: U.S. Geological Survey Techniques and Methods, book 6, chap. A46, 47 p., </w:t>
      </w:r>
      <w:hyperlink r:id="rId11" w:history="1">
        <w:r w:rsidRPr="00843854">
          <w:rPr>
            <w:rStyle w:val="Hyperlink"/>
          </w:rPr>
          <w:t>http://pubs.usgs.gov/tm/6a46/</w:t>
        </w:r>
      </w:hyperlink>
      <w:r>
        <w:t>.</w:t>
      </w:r>
    </w:p>
    <w:p w:rsidR="00593A72" w:rsidRPr="00593A72" w:rsidRDefault="00593A72" w:rsidP="00593A72">
      <w:pPr>
        <w:rPr>
          <w:color w:val="000000"/>
        </w:rPr>
      </w:pPr>
      <w:r w:rsidRPr="00593A72">
        <w:lastRenderedPageBreak/>
        <w:t xml:space="preserve">Banta, E.R., 2011, </w:t>
      </w:r>
      <w:proofErr w:type="spellStart"/>
      <w:r w:rsidRPr="00593A72">
        <w:t>ModelMate</w:t>
      </w:r>
      <w:proofErr w:type="spellEnd"/>
      <w:r w:rsidRPr="00593A72">
        <w:t>—</w:t>
      </w:r>
      <w:proofErr w:type="gramStart"/>
      <w:r w:rsidRPr="00593A72">
        <w:t>A</w:t>
      </w:r>
      <w:proofErr w:type="gramEnd"/>
      <w:r w:rsidRPr="00593A72">
        <w:t xml:space="preserve"> Graphical User Interface for Model Analysis: U.S. Geological Survey Techniques and Methods, book 6, chap. E4, 31 p.</w:t>
      </w:r>
    </w:p>
    <w:p w:rsidR="00593A72" w:rsidRPr="00593A72" w:rsidRDefault="00593A72" w:rsidP="00593A72">
      <w:r w:rsidRPr="00593A72">
        <w:t>Harbaugh, A.W., 2005, MODFLOW-2005, the U.S. Geological Survey modular ground-water model -- the Ground-Water Flow Process: U.S. Geological Survey Techniques and Methods 6-A16, variously p.</w:t>
      </w:r>
    </w:p>
    <w:p w:rsidR="00593A72" w:rsidRPr="00593A72" w:rsidRDefault="00593A72" w:rsidP="00593A72">
      <w:r w:rsidRPr="00593A72">
        <w:t>Hill, M.C., Banta, E.R., Harbaugh, A.W., and Anderman, E.R., 2000, MODFLOW-2000, the U.S. Geological Survey modular ground-water model -- User guide to the Observation, Sensitivity, and Parameter-Estimation Processes and three post-processing programs: U.S. Geological Survey Open-File Report 00-184, 210 p.</w:t>
      </w:r>
    </w:p>
    <w:p w:rsidR="00593A72" w:rsidRDefault="00593A72" w:rsidP="00593A72">
      <w:proofErr w:type="spellStart"/>
      <w:r w:rsidRPr="00593A72">
        <w:t>Niswonger</w:t>
      </w:r>
      <w:proofErr w:type="spellEnd"/>
      <w:r w:rsidRPr="00593A72">
        <w:t xml:space="preserve">, R.G., </w:t>
      </w:r>
      <w:proofErr w:type="spellStart"/>
      <w:r w:rsidRPr="00593A72">
        <w:t>Panday</w:t>
      </w:r>
      <w:proofErr w:type="spellEnd"/>
      <w:r w:rsidRPr="00593A72">
        <w:t xml:space="preserve">, </w:t>
      </w:r>
      <w:proofErr w:type="spellStart"/>
      <w:r w:rsidRPr="00593A72">
        <w:t>Sorab</w:t>
      </w:r>
      <w:proofErr w:type="spellEnd"/>
      <w:r w:rsidRPr="00593A72">
        <w:t xml:space="preserve">, and Ibaraki, </w:t>
      </w:r>
      <w:proofErr w:type="spellStart"/>
      <w:r w:rsidRPr="00593A72">
        <w:t>Motomu</w:t>
      </w:r>
      <w:proofErr w:type="spellEnd"/>
      <w:r w:rsidRPr="00593A72">
        <w:t>, 2011, MODFLOW-NWT, A Newton formulation for MODFLOW-2005: U.S. Geological Survey Techniques and Methods 6-A37, 44 p.</w:t>
      </w:r>
    </w:p>
    <w:p w:rsidR="00593A72" w:rsidRPr="00593A72" w:rsidRDefault="00593A72" w:rsidP="00593A72">
      <w:proofErr w:type="spellStart"/>
      <w:r w:rsidRPr="00593A72">
        <w:rPr>
          <w:shd w:val="clear" w:color="auto" w:fill="FFFFFF"/>
        </w:rPr>
        <w:t>Poeter</w:t>
      </w:r>
      <w:proofErr w:type="spellEnd"/>
      <w:r w:rsidRPr="00593A72">
        <w:rPr>
          <w:shd w:val="clear" w:color="auto" w:fill="FFFFFF"/>
        </w:rPr>
        <w:t xml:space="preserve">, E.P., Hill, M.C., Banta, E.R., </w:t>
      </w:r>
      <w:proofErr w:type="spellStart"/>
      <w:r w:rsidRPr="00593A72">
        <w:rPr>
          <w:shd w:val="clear" w:color="auto" w:fill="FFFFFF"/>
        </w:rPr>
        <w:t>Mehl</w:t>
      </w:r>
      <w:proofErr w:type="spellEnd"/>
      <w:r w:rsidRPr="00593A72">
        <w:rPr>
          <w:shd w:val="clear" w:color="auto" w:fill="FFFFFF"/>
        </w:rPr>
        <w:t>, Steffen, and Christensen, Steen, 2005, UCODE_2005 and Six Other Computer Codes for Universal Sensitivity Analysis, Calibration, and Uncertainty Evaluation: U.S. Geological Survey Techniques and Methods 6-A11, 283p.</w:t>
      </w:r>
    </w:p>
    <w:p w:rsidR="00593A72" w:rsidRPr="00593A72" w:rsidRDefault="00593A72" w:rsidP="00593A72">
      <w:r w:rsidRPr="00593A72">
        <w:t>Winston, R.B., 2009, ModelMuse-A graphical user interface for MODFLOW-2005 and PHAST: U.S. Geological Survey Techniques and Methods 6-A29, 52 p.</w:t>
      </w:r>
    </w:p>
    <w:p w:rsidR="00593A72" w:rsidRPr="00593A72" w:rsidRDefault="00593A72" w:rsidP="00593A72">
      <w:r w:rsidRPr="00593A72">
        <w:t>Winston, R.B., 2014, Modifications made to ModelMuse to add support for the Saturated-Unsaturated Transport model (SUTRA): U.S. Geological Survey Techniques and Methods, book 6, chap. A49, 6 p., htt</w:t>
      </w:r>
      <w:r>
        <w:t xml:space="preserve">p://dx.doi.org/10.3133/tm6a49. </w:t>
      </w:r>
    </w:p>
    <w:sectPr w:rsidR="00593A72" w:rsidRPr="00593A7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217" w:rsidRDefault="00453217" w:rsidP="0036250B">
      <w:pPr>
        <w:spacing w:after="0" w:line="240" w:lineRule="auto"/>
      </w:pPr>
      <w:r>
        <w:separator/>
      </w:r>
    </w:p>
  </w:endnote>
  <w:endnote w:type="continuationSeparator" w:id="0">
    <w:p w:rsidR="00453217" w:rsidRDefault="00453217" w:rsidP="0036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217" w:rsidRDefault="00453217" w:rsidP="0036250B">
      <w:pPr>
        <w:spacing w:after="0" w:line="240" w:lineRule="auto"/>
      </w:pPr>
      <w:r>
        <w:separator/>
      </w:r>
    </w:p>
  </w:footnote>
  <w:footnote w:type="continuationSeparator" w:id="0">
    <w:p w:rsidR="00453217" w:rsidRDefault="00453217" w:rsidP="00362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50B" w:rsidRDefault="0036250B">
    <w:pPr>
      <w:pStyle w:val="Header"/>
    </w:pPr>
    <w:r>
      <w:t>Draft: Do not cite.</w:t>
    </w:r>
  </w:p>
  <w:p w:rsidR="0036250B" w:rsidRDefault="00362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D24"/>
    <w:multiLevelType w:val="multilevel"/>
    <w:tmpl w:val="61B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75000"/>
    <w:multiLevelType w:val="hybridMultilevel"/>
    <w:tmpl w:val="939A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45628"/>
    <w:multiLevelType w:val="hybridMultilevel"/>
    <w:tmpl w:val="F752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B2BF2"/>
    <w:multiLevelType w:val="hybridMultilevel"/>
    <w:tmpl w:val="4CE8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A3"/>
    <w:rsid w:val="00053B50"/>
    <w:rsid w:val="00070E69"/>
    <w:rsid w:val="001326D3"/>
    <w:rsid w:val="00180B3E"/>
    <w:rsid w:val="00203EFC"/>
    <w:rsid w:val="002801FC"/>
    <w:rsid w:val="0036250B"/>
    <w:rsid w:val="00407758"/>
    <w:rsid w:val="00434292"/>
    <w:rsid w:val="00453217"/>
    <w:rsid w:val="0045496F"/>
    <w:rsid w:val="004F3E12"/>
    <w:rsid w:val="005447EB"/>
    <w:rsid w:val="00546D3A"/>
    <w:rsid w:val="00593A72"/>
    <w:rsid w:val="005D724C"/>
    <w:rsid w:val="005F55FC"/>
    <w:rsid w:val="006A0EA3"/>
    <w:rsid w:val="006D1E42"/>
    <w:rsid w:val="007504A3"/>
    <w:rsid w:val="007979B7"/>
    <w:rsid w:val="007C1E79"/>
    <w:rsid w:val="00896E29"/>
    <w:rsid w:val="008F1833"/>
    <w:rsid w:val="00902CE1"/>
    <w:rsid w:val="00957094"/>
    <w:rsid w:val="009A5303"/>
    <w:rsid w:val="00A656EB"/>
    <w:rsid w:val="00A72245"/>
    <w:rsid w:val="00A917C5"/>
    <w:rsid w:val="00AC387A"/>
    <w:rsid w:val="00AE7E46"/>
    <w:rsid w:val="00B124DC"/>
    <w:rsid w:val="00B62CAF"/>
    <w:rsid w:val="00B95E1C"/>
    <w:rsid w:val="00CC7CF7"/>
    <w:rsid w:val="00D53215"/>
    <w:rsid w:val="00D8669F"/>
    <w:rsid w:val="00E8145D"/>
    <w:rsid w:val="00EF213F"/>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4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E79"/>
    <w:pPr>
      <w:ind w:left="720"/>
      <w:contextualSpacing/>
    </w:pPr>
  </w:style>
  <w:style w:type="character" w:customStyle="1" w:styleId="Heading3Char">
    <w:name w:val="Heading 3 Char"/>
    <w:basedOn w:val="DefaultParagraphFont"/>
    <w:link w:val="Heading3"/>
    <w:uiPriority w:val="9"/>
    <w:rsid w:val="007C1E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18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F7"/>
    <w:rPr>
      <w:rFonts w:ascii="Tahoma" w:hAnsi="Tahoma" w:cs="Tahoma"/>
      <w:sz w:val="16"/>
      <w:szCs w:val="16"/>
    </w:rPr>
  </w:style>
  <w:style w:type="paragraph" w:styleId="Caption">
    <w:name w:val="caption"/>
    <w:basedOn w:val="Normal"/>
    <w:next w:val="Normal"/>
    <w:uiPriority w:val="35"/>
    <w:unhideWhenUsed/>
    <w:qFormat/>
    <w:rsid w:val="00E8145D"/>
    <w:pPr>
      <w:spacing w:line="240" w:lineRule="auto"/>
    </w:pPr>
    <w:rPr>
      <w:b/>
      <w:bCs/>
      <w:color w:val="4F81BD" w:themeColor="accent1"/>
      <w:sz w:val="18"/>
      <w:szCs w:val="18"/>
    </w:rPr>
  </w:style>
  <w:style w:type="character" w:styleId="Hyperlink">
    <w:name w:val="Hyperlink"/>
    <w:basedOn w:val="DefaultParagraphFont"/>
    <w:uiPriority w:val="99"/>
    <w:unhideWhenUsed/>
    <w:rsid w:val="00593A72"/>
    <w:rPr>
      <w:color w:val="0000FF"/>
      <w:u w:val="single"/>
    </w:rPr>
  </w:style>
  <w:style w:type="character" w:customStyle="1" w:styleId="fcitation">
    <w:name w:val="f_citation"/>
    <w:basedOn w:val="DefaultParagraphFont"/>
    <w:rsid w:val="00593A72"/>
  </w:style>
  <w:style w:type="paragraph" w:styleId="NormalWeb">
    <w:name w:val="Normal (Web)"/>
    <w:basedOn w:val="Normal"/>
    <w:uiPriority w:val="99"/>
    <w:semiHidden/>
    <w:unhideWhenUsed/>
    <w:rsid w:val="00593A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0B"/>
  </w:style>
  <w:style w:type="paragraph" w:styleId="Footer">
    <w:name w:val="footer"/>
    <w:basedOn w:val="Normal"/>
    <w:link w:val="FooterChar"/>
    <w:uiPriority w:val="99"/>
    <w:unhideWhenUsed/>
    <w:rsid w:val="0036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4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E79"/>
    <w:pPr>
      <w:ind w:left="720"/>
      <w:contextualSpacing/>
    </w:pPr>
  </w:style>
  <w:style w:type="character" w:customStyle="1" w:styleId="Heading3Char">
    <w:name w:val="Heading 3 Char"/>
    <w:basedOn w:val="DefaultParagraphFont"/>
    <w:link w:val="Heading3"/>
    <w:uiPriority w:val="9"/>
    <w:rsid w:val="007C1E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18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F7"/>
    <w:rPr>
      <w:rFonts w:ascii="Tahoma" w:hAnsi="Tahoma" w:cs="Tahoma"/>
      <w:sz w:val="16"/>
      <w:szCs w:val="16"/>
    </w:rPr>
  </w:style>
  <w:style w:type="paragraph" w:styleId="Caption">
    <w:name w:val="caption"/>
    <w:basedOn w:val="Normal"/>
    <w:next w:val="Normal"/>
    <w:uiPriority w:val="35"/>
    <w:unhideWhenUsed/>
    <w:qFormat/>
    <w:rsid w:val="00E8145D"/>
    <w:pPr>
      <w:spacing w:line="240" w:lineRule="auto"/>
    </w:pPr>
    <w:rPr>
      <w:b/>
      <w:bCs/>
      <w:color w:val="4F81BD" w:themeColor="accent1"/>
      <w:sz w:val="18"/>
      <w:szCs w:val="18"/>
    </w:rPr>
  </w:style>
  <w:style w:type="character" w:styleId="Hyperlink">
    <w:name w:val="Hyperlink"/>
    <w:basedOn w:val="DefaultParagraphFont"/>
    <w:uiPriority w:val="99"/>
    <w:unhideWhenUsed/>
    <w:rsid w:val="00593A72"/>
    <w:rPr>
      <w:color w:val="0000FF"/>
      <w:u w:val="single"/>
    </w:rPr>
  </w:style>
  <w:style w:type="character" w:customStyle="1" w:styleId="fcitation">
    <w:name w:val="f_citation"/>
    <w:basedOn w:val="DefaultParagraphFont"/>
    <w:rsid w:val="00593A72"/>
  </w:style>
  <w:style w:type="paragraph" w:styleId="NormalWeb">
    <w:name w:val="Normal (Web)"/>
    <w:basedOn w:val="Normal"/>
    <w:uiPriority w:val="99"/>
    <w:semiHidden/>
    <w:unhideWhenUsed/>
    <w:rsid w:val="00593A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0B"/>
  </w:style>
  <w:style w:type="paragraph" w:styleId="Footer">
    <w:name w:val="footer"/>
    <w:basedOn w:val="Normal"/>
    <w:link w:val="FooterChar"/>
    <w:uiPriority w:val="99"/>
    <w:unhideWhenUsed/>
    <w:rsid w:val="0036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6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ubs.usgs.gov/tm/6a46/"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9</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Winston</dc:creator>
  <cp:lastModifiedBy>Richard B. Winston</cp:lastModifiedBy>
  <cp:revision>15</cp:revision>
  <dcterms:created xsi:type="dcterms:W3CDTF">2016-02-04T18:39:00Z</dcterms:created>
  <dcterms:modified xsi:type="dcterms:W3CDTF">2017-11-15T16:18:00Z</dcterms:modified>
</cp:coreProperties>
</file>
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DF9F2A" w14:textId="77777777" w:rsidR="00375D94" w:rsidRDefault="00DF0020" w:rsidP="00686EA3">
      <w:pPr>
        <w:pStyle w:val="TableTitle"/>
      </w:pPr>
      <w:r>
        <w:t>Status of MODFLOW 6 Packages and Features in ModelMuse</w:t>
      </w:r>
    </w:p>
    <w:tbl>
      <w:tblPr>
        <w:tblW w:w="9360" w:type="dxa"/>
        <w:tblBorders>
          <w:top w:val="single" w:sz="4" w:space="0" w:color="auto"/>
          <w:bottom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50"/>
        <w:gridCol w:w="1440"/>
        <w:gridCol w:w="3870"/>
      </w:tblGrid>
      <w:tr w:rsidR="00DF0020" w:rsidRPr="00877585" w14:paraId="25A0CD0C" w14:textId="77777777" w:rsidTr="00482AB7">
        <w:trPr>
          <w:trHeight w:val="20"/>
        </w:trPr>
        <w:tc>
          <w:tcPr>
            <w:tcW w:w="40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DE9BF1C" w14:textId="77777777" w:rsidR="00DF0020" w:rsidRDefault="00AD0305" w:rsidP="00686EA3">
            <w:pPr>
              <w:pStyle w:val="TableCellHeading"/>
            </w:pPr>
            <w:r>
              <w:t>Package or Featu</w:t>
            </w:r>
            <w:r w:rsidR="00DF0020">
              <w:t>re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B557F7F" w14:textId="77777777" w:rsidR="00DF0020" w:rsidRDefault="00DF0020" w:rsidP="00686EA3">
            <w:pPr>
              <w:pStyle w:val="TableCellHeading"/>
            </w:pPr>
            <w:r>
              <w:t>Status</w:t>
            </w:r>
          </w:p>
        </w:tc>
        <w:tc>
          <w:tcPr>
            <w:tcW w:w="38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A08FB62" w14:textId="77777777" w:rsidR="00DF0020" w:rsidRDefault="00DF0020" w:rsidP="00686EA3">
            <w:pPr>
              <w:pStyle w:val="TableCellHeading"/>
            </w:pPr>
            <w:r>
              <w:t>Notes</w:t>
            </w:r>
          </w:p>
        </w:tc>
      </w:tr>
      <w:tr w:rsidR="00DF0020" w:rsidRPr="00877585" w14:paraId="0027B46E" w14:textId="77777777" w:rsidTr="00482AB7">
        <w:trPr>
          <w:trHeight w:val="20"/>
        </w:trPr>
        <w:tc>
          <w:tcPr>
            <w:tcW w:w="4050" w:type="dxa"/>
            <w:tcBorders>
              <w:top w:val="single" w:sz="4" w:space="0" w:color="auto"/>
              <w:bottom w:val="nil"/>
            </w:tcBorders>
            <w:vAlign w:val="center"/>
          </w:tcPr>
          <w:p w14:paraId="24E71529" w14:textId="77777777" w:rsidR="00DF0020" w:rsidRPr="00DF0020" w:rsidRDefault="00DF0020" w:rsidP="00DF0020">
            <w:pPr>
              <w:pStyle w:val="TableCellBody"/>
            </w:pPr>
            <w:r w:rsidRPr="00DF0020">
              <w:t>Simulation Name File</w:t>
            </w:r>
          </w:p>
        </w:tc>
        <w:tc>
          <w:tcPr>
            <w:tcW w:w="1440" w:type="dxa"/>
            <w:tcBorders>
              <w:top w:val="single" w:sz="4" w:space="0" w:color="auto"/>
              <w:bottom w:val="nil"/>
            </w:tcBorders>
            <w:vAlign w:val="center"/>
          </w:tcPr>
          <w:p w14:paraId="50238A87" w14:textId="77777777" w:rsidR="00DF0020" w:rsidRDefault="00482AB7" w:rsidP="00686EA3">
            <w:pPr>
              <w:pStyle w:val="TableCellBody"/>
            </w:pPr>
            <w:r>
              <w:t>supported</w:t>
            </w:r>
          </w:p>
        </w:tc>
        <w:tc>
          <w:tcPr>
            <w:tcW w:w="3870" w:type="dxa"/>
            <w:tcBorders>
              <w:top w:val="single" w:sz="4" w:space="0" w:color="auto"/>
              <w:bottom w:val="nil"/>
            </w:tcBorders>
            <w:vAlign w:val="center"/>
          </w:tcPr>
          <w:p w14:paraId="7E864590" w14:textId="77777777" w:rsidR="00DF0020" w:rsidRDefault="00DF0020" w:rsidP="00686EA3">
            <w:pPr>
              <w:pStyle w:val="TableCellBody"/>
            </w:pPr>
          </w:p>
        </w:tc>
      </w:tr>
      <w:tr w:rsidR="00482AB7" w:rsidRPr="00877585" w14:paraId="3691C580" w14:textId="77777777" w:rsidTr="00482AB7">
        <w:trPr>
          <w:trHeight w:val="20"/>
        </w:trPr>
        <w:tc>
          <w:tcPr>
            <w:tcW w:w="4050" w:type="dxa"/>
            <w:tcBorders>
              <w:top w:val="nil"/>
              <w:bottom w:val="nil"/>
            </w:tcBorders>
            <w:vAlign w:val="center"/>
          </w:tcPr>
          <w:p w14:paraId="0E41910B" w14:textId="77777777" w:rsidR="00482AB7" w:rsidRDefault="00482AB7" w:rsidP="00482AB7">
            <w:pPr>
              <w:pStyle w:val="TableCellBody"/>
            </w:pPr>
            <w:r w:rsidRPr="00DF0020">
              <w:t>Temporal Discretization (TDIS) Package</w:t>
            </w:r>
          </w:p>
        </w:tc>
        <w:tc>
          <w:tcPr>
            <w:tcW w:w="1440" w:type="dxa"/>
            <w:tcBorders>
              <w:top w:val="nil"/>
              <w:bottom w:val="nil"/>
            </w:tcBorders>
          </w:tcPr>
          <w:p w14:paraId="04660581" w14:textId="77777777" w:rsidR="00482AB7" w:rsidRDefault="00482AB7" w:rsidP="00482AB7">
            <w:pPr>
              <w:pStyle w:val="TableCellBody"/>
            </w:pPr>
            <w:r w:rsidRPr="00EE6740">
              <w:t>supported</w:t>
            </w:r>
          </w:p>
        </w:tc>
        <w:tc>
          <w:tcPr>
            <w:tcW w:w="3870" w:type="dxa"/>
            <w:tcBorders>
              <w:top w:val="nil"/>
              <w:bottom w:val="nil"/>
            </w:tcBorders>
            <w:vAlign w:val="center"/>
          </w:tcPr>
          <w:p w14:paraId="58EDD1AD" w14:textId="77777777" w:rsidR="00482AB7" w:rsidRDefault="00482AB7" w:rsidP="00482AB7">
            <w:pPr>
              <w:pStyle w:val="TableCellBody"/>
            </w:pPr>
          </w:p>
        </w:tc>
      </w:tr>
      <w:tr w:rsidR="00482AB7" w:rsidRPr="00877585" w14:paraId="2346E96B" w14:textId="77777777" w:rsidTr="00482AB7">
        <w:trPr>
          <w:trHeight w:val="20"/>
        </w:trPr>
        <w:tc>
          <w:tcPr>
            <w:tcW w:w="4050" w:type="dxa"/>
            <w:tcBorders>
              <w:top w:val="nil"/>
            </w:tcBorders>
            <w:vAlign w:val="center"/>
          </w:tcPr>
          <w:p w14:paraId="1152A1E2" w14:textId="77777777" w:rsidR="00482AB7" w:rsidRDefault="00482AB7" w:rsidP="00482AB7">
            <w:pPr>
              <w:pStyle w:val="TableCellBody"/>
            </w:pPr>
            <w:r w:rsidRPr="00DF0020">
              <w:t>GWF Model Name File</w:t>
            </w:r>
          </w:p>
        </w:tc>
        <w:tc>
          <w:tcPr>
            <w:tcW w:w="1440" w:type="dxa"/>
            <w:tcBorders>
              <w:top w:val="nil"/>
            </w:tcBorders>
          </w:tcPr>
          <w:p w14:paraId="2A192189" w14:textId="77777777" w:rsidR="00482AB7" w:rsidRDefault="00482AB7" w:rsidP="00482AB7">
            <w:pPr>
              <w:pStyle w:val="TableCellBody"/>
            </w:pPr>
            <w:r w:rsidRPr="00EE6740">
              <w:t>supported</w:t>
            </w:r>
          </w:p>
        </w:tc>
        <w:tc>
          <w:tcPr>
            <w:tcW w:w="3870" w:type="dxa"/>
            <w:tcBorders>
              <w:top w:val="nil"/>
            </w:tcBorders>
            <w:vAlign w:val="center"/>
          </w:tcPr>
          <w:p w14:paraId="212854B8" w14:textId="77777777" w:rsidR="00482AB7" w:rsidRDefault="00482AB7" w:rsidP="00482AB7">
            <w:pPr>
              <w:pStyle w:val="TableCellBody"/>
            </w:pPr>
          </w:p>
        </w:tc>
      </w:tr>
      <w:tr w:rsidR="00482AB7" w:rsidRPr="00877585" w14:paraId="4A839BC7" w14:textId="77777777" w:rsidTr="00482AB7">
        <w:trPr>
          <w:trHeight w:val="20"/>
        </w:trPr>
        <w:tc>
          <w:tcPr>
            <w:tcW w:w="4050" w:type="dxa"/>
          </w:tcPr>
          <w:p w14:paraId="727567CA" w14:textId="77777777" w:rsidR="00482AB7" w:rsidRPr="00274824" w:rsidRDefault="00482AB7" w:rsidP="00482AB7">
            <w:pPr>
              <w:pStyle w:val="TableCellBody"/>
            </w:pPr>
            <w:r w:rsidRPr="00274824">
              <w:t>Structured Discretization (DIS) Input File</w:t>
            </w:r>
          </w:p>
        </w:tc>
        <w:tc>
          <w:tcPr>
            <w:tcW w:w="1440" w:type="dxa"/>
          </w:tcPr>
          <w:p w14:paraId="1D1B99E2" w14:textId="77777777" w:rsidR="00482AB7" w:rsidRDefault="00482AB7" w:rsidP="00482AB7">
            <w:pPr>
              <w:pStyle w:val="TableCellBody"/>
            </w:pPr>
            <w:r w:rsidRPr="00EE6740">
              <w:t>supported</w:t>
            </w:r>
          </w:p>
        </w:tc>
        <w:tc>
          <w:tcPr>
            <w:tcW w:w="3870" w:type="dxa"/>
            <w:vAlign w:val="center"/>
          </w:tcPr>
          <w:p w14:paraId="46EB435A" w14:textId="77777777" w:rsidR="00482AB7" w:rsidRDefault="00482AB7" w:rsidP="00482AB7">
            <w:pPr>
              <w:pStyle w:val="TableCellBody"/>
            </w:pPr>
          </w:p>
        </w:tc>
      </w:tr>
      <w:tr w:rsidR="00482AB7" w:rsidRPr="00877585" w14:paraId="1B5FB819" w14:textId="77777777" w:rsidTr="00482AB7">
        <w:trPr>
          <w:trHeight w:val="20"/>
        </w:trPr>
        <w:tc>
          <w:tcPr>
            <w:tcW w:w="4050" w:type="dxa"/>
          </w:tcPr>
          <w:p w14:paraId="35FBF118" w14:textId="77777777" w:rsidR="00482AB7" w:rsidRPr="00274824" w:rsidRDefault="00482AB7" w:rsidP="00482AB7">
            <w:pPr>
              <w:pStyle w:val="TableCellBody"/>
            </w:pPr>
            <w:r w:rsidRPr="00274824">
              <w:t>Discretization with Vertices (DISV) Input File</w:t>
            </w:r>
          </w:p>
        </w:tc>
        <w:tc>
          <w:tcPr>
            <w:tcW w:w="1440" w:type="dxa"/>
          </w:tcPr>
          <w:p w14:paraId="1D5CEA5B" w14:textId="77777777" w:rsidR="00482AB7" w:rsidRDefault="00482AB7" w:rsidP="00482AB7">
            <w:pPr>
              <w:pStyle w:val="TableCellBody"/>
            </w:pPr>
            <w:r w:rsidRPr="00EE6740">
              <w:t>supported</w:t>
            </w:r>
          </w:p>
        </w:tc>
        <w:tc>
          <w:tcPr>
            <w:tcW w:w="3870" w:type="dxa"/>
            <w:vAlign w:val="center"/>
          </w:tcPr>
          <w:p w14:paraId="10976739" w14:textId="77777777" w:rsidR="00482AB7" w:rsidRDefault="003C16F8" w:rsidP="00482AB7">
            <w:pPr>
              <w:pStyle w:val="TableCellBody"/>
            </w:pPr>
            <w:r>
              <w:t xml:space="preserve">Only </w:t>
            </w:r>
            <w:proofErr w:type="spellStart"/>
            <w:r>
              <w:t>quadtree</w:t>
            </w:r>
            <w:proofErr w:type="spellEnd"/>
            <w:r>
              <w:t xml:space="preserve"> refinement supported</w:t>
            </w:r>
          </w:p>
        </w:tc>
      </w:tr>
      <w:tr w:rsidR="00482AB7" w:rsidRPr="00877585" w14:paraId="42E6C180" w14:textId="77777777" w:rsidTr="00482AB7">
        <w:trPr>
          <w:trHeight w:val="20"/>
        </w:trPr>
        <w:tc>
          <w:tcPr>
            <w:tcW w:w="4050" w:type="dxa"/>
          </w:tcPr>
          <w:p w14:paraId="42264803" w14:textId="77777777" w:rsidR="00482AB7" w:rsidRDefault="00482AB7" w:rsidP="00482AB7">
            <w:pPr>
              <w:pStyle w:val="TableCellBody"/>
            </w:pPr>
            <w:r w:rsidRPr="00274824">
              <w:t>Unstructured Discretization (DISU) Input File</w:t>
            </w:r>
          </w:p>
        </w:tc>
        <w:tc>
          <w:tcPr>
            <w:tcW w:w="1440" w:type="dxa"/>
          </w:tcPr>
          <w:p w14:paraId="51A56604" w14:textId="77777777" w:rsidR="00482AB7" w:rsidRDefault="00482AB7" w:rsidP="00482AB7">
            <w:pPr>
              <w:pStyle w:val="TableCellBody"/>
            </w:pPr>
            <w:r>
              <w:t xml:space="preserve">not </w:t>
            </w:r>
            <w:r w:rsidRPr="00EE6740">
              <w:t>supported</w:t>
            </w:r>
          </w:p>
        </w:tc>
        <w:tc>
          <w:tcPr>
            <w:tcW w:w="3870" w:type="dxa"/>
            <w:vAlign w:val="center"/>
          </w:tcPr>
          <w:p w14:paraId="514799DE" w14:textId="77777777" w:rsidR="00482AB7" w:rsidRDefault="00482AB7" w:rsidP="00482AB7">
            <w:pPr>
              <w:pStyle w:val="TableCellBody"/>
            </w:pPr>
          </w:p>
        </w:tc>
      </w:tr>
      <w:tr w:rsidR="00482AB7" w:rsidRPr="00877585" w14:paraId="4E8174C0" w14:textId="77777777" w:rsidTr="00482AB7">
        <w:trPr>
          <w:trHeight w:val="20"/>
        </w:trPr>
        <w:tc>
          <w:tcPr>
            <w:tcW w:w="4050" w:type="dxa"/>
          </w:tcPr>
          <w:p w14:paraId="299A1BE6" w14:textId="77777777" w:rsidR="00482AB7" w:rsidRPr="0006595A" w:rsidRDefault="00482AB7" w:rsidP="00482AB7">
            <w:pPr>
              <w:pStyle w:val="TableCellBody"/>
            </w:pPr>
            <w:r w:rsidRPr="0006595A">
              <w:t>Initial Conditions (IC) Package</w:t>
            </w:r>
          </w:p>
        </w:tc>
        <w:tc>
          <w:tcPr>
            <w:tcW w:w="1440" w:type="dxa"/>
          </w:tcPr>
          <w:p w14:paraId="182D1C93" w14:textId="77777777" w:rsidR="00482AB7" w:rsidRDefault="00482AB7" w:rsidP="00482AB7">
            <w:pPr>
              <w:pStyle w:val="TableCellBody"/>
            </w:pPr>
            <w:r w:rsidRPr="00EE6740">
              <w:t>supported</w:t>
            </w:r>
          </w:p>
        </w:tc>
        <w:tc>
          <w:tcPr>
            <w:tcW w:w="3870" w:type="dxa"/>
            <w:vAlign w:val="center"/>
          </w:tcPr>
          <w:p w14:paraId="15ADFAF6" w14:textId="77777777" w:rsidR="00482AB7" w:rsidRDefault="00482AB7" w:rsidP="00482AB7">
            <w:pPr>
              <w:pStyle w:val="TableCellBody"/>
            </w:pPr>
          </w:p>
        </w:tc>
      </w:tr>
      <w:tr w:rsidR="00482AB7" w:rsidRPr="00877585" w14:paraId="7DE3FA3A" w14:textId="77777777" w:rsidTr="00482AB7">
        <w:trPr>
          <w:trHeight w:val="20"/>
        </w:trPr>
        <w:tc>
          <w:tcPr>
            <w:tcW w:w="4050" w:type="dxa"/>
          </w:tcPr>
          <w:p w14:paraId="5768CB3B" w14:textId="77777777" w:rsidR="00482AB7" w:rsidRPr="0006595A" w:rsidRDefault="00482AB7" w:rsidP="00482AB7">
            <w:pPr>
              <w:pStyle w:val="TableCellBody"/>
            </w:pPr>
            <w:r w:rsidRPr="0006595A">
              <w:t>Output Control (OC) Option</w:t>
            </w:r>
          </w:p>
        </w:tc>
        <w:tc>
          <w:tcPr>
            <w:tcW w:w="1440" w:type="dxa"/>
          </w:tcPr>
          <w:p w14:paraId="6A497C55" w14:textId="77777777" w:rsidR="00482AB7" w:rsidRDefault="00482AB7" w:rsidP="00482AB7">
            <w:pPr>
              <w:pStyle w:val="TableCellBody"/>
            </w:pPr>
            <w:r w:rsidRPr="00EE6740">
              <w:t>supported</w:t>
            </w:r>
          </w:p>
        </w:tc>
        <w:tc>
          <w:tcPr>
            <w:tcW w:w="3870" w:type="dxa"/>
            <w:vAlign w:val="center"/>
          </w:tcPr>
          <w:p w14:paraId="2033CA48" w14:textId="77777777" w:rsidR="00482AB7" w:rsidRDefault="00482AB7" w:rsidP="00482AB7">
            <w:pPr>
              <w:pStyle w:val="TableCellBody"/>
            </w:pPr>
          </w:p>
        </w:tc>
      </w:tr>
      <w:tr w:rsidR="00482AB7" w:rsidRPr="00877585" w14:paraId="2AE921D7" w14:textId="77777777" w:rsidTr="00482AB7">
        <w:trPr>
          <w:trHeight w:val="20"/>
        </w:trPr>
        <w:tc>
          <w:tcPr>
            <w:tcW w:w="4050" w:type="dxa"/>
          </w:tcPr>
          <w:p w14:paraId="2E038D9D" w14:textId="77777777" w:rsidR="00482AB7" w:rsidRPr="0006595A" w:rsidRDefault="00482AB7" w:rsidP="00482AB7">
            <w:pPr>
              <w:pStyle w:val="TableCellBody"/>
            </w:pPr>
            <w:r w:rsidRPr="0006595A">
              <w:t>Observation (OBS) Utility for a GWF Model</w:t>
            </w:r>
          </w:p>
        </w:tc>
        <w:tc>
          <w:tcPr>
            <w:tcW w:w="1440" w:type="dxa"/>
          </w:tcPr>
          <w:p w14:paraId="595C9454" w14:textId="77777777" w:rsidR="00482AB7" w:rsidRDefault="00482AB7" w:rsidP="00482AB7">
            <w:pPr>
              <w:pStyle w:val="TableCellBody"/>
            </w:pPr>
            <w:r w:rsidRPr="00EE6740">
              <w:t>supported</w:t>
            </w:r>
          </w:p>
        </w:tc>
        <w:tc>
          <w:tcPr>
            <w:tcW w:w="3870" w:type="dxa"/>
            <w:vAlign w:val="center"/>
          </w:tcPr>
          <w:p w14:paraId="4FB3419E" w14:textId="77777777" w:rsidR="00482AB7" w:rsidRDefault="00482AB7" w:rsidP="00482AB7">
            <w:pPr>
              <w:pStyle w:val="TableCellBody"/>
            </w:pPr>
          </w:p>
        </w:tc>
      </w:tr>
      <w:tr w:rsidR="00482AB7" w:rsidRPr="00877585" w14:paraId="004483B2" w14:textId="77777777" w:rsidTr="00482AB7">
        <w:trPr>
          <w:trHeight w:val="20"/>
        </w:trPr>
        <w:tc>
          <w:tcPr>
            <w:tcW w:w="4050" w:type="dxa"/>
          </w:tcPr>
          <w:p w14:paraId="4CC40DF8" w14:textId="77777777" w:rsidR="00482AB7" w:rsidRPr="0006595A" w:rsidRDefault="00482AB7" w:rsidP="00482AB7">
            <w:pPr>
              <w:pStyle w:val="TableCellBody"/>
            </w:pPr>
            <w:r w:rsidRPr="0006595A">
              <w:t>Node Property Flow (NPF) Package</w:t>
            </w:r>
          </w:p>
        </w:tc>
        <w:tc>
          <w:tcPr>
            <w:tcW w:w="1440" w:type="dxa"/>
          </w:tcPr>
          <w:p w14:paraId="1858CD45" w14:textId="77777777" w:rsidR="00482AB7" w:rsidRDefault="00482AB7" w:rsidP="00482AB7">
            <w:pPr>
              <w:pStyle w:val="TableCellBody"/>
            </w:pPr>
            <w:r w:rsidRPr="00EE6740">
              <w:t>supported</w:t>
            </w:r>
          </w:p>
        </w:tc>
        <w:tc>
          <w:tcPr>
            <w:tcW w:w="3870" w:type="dxa"/>
            <w:vAlign w:val="center"/>
          </w:tcPr>
          <w:p w14:paraId="21C7924E" w14:textId="77777777" w:rsidR="00482AB7" w:rsidRDefault="00482AB7" w:rsidP="00482AB7">
            <w:pPr>
              <w:pStyle w:val="TableCellBody"/>
            </w:pPr>
          </w:p>
        </w:tc>
      </w:tr>
      <w:tr w:rsidR="003C16F8" w:rsidRPr="00877585" w14:paraId="13FE346E" w14:textId="77777777" w:rsidTr="00482AB7">
        <w:trPr>
          <w:trHeight w:val="20"/>
        </w:trPr>
        <w:tc>
          <w:tcPr>
            <w:tcW w:w="4050" w:type="dxa"/>
          </w:tcPr>
          <w:p w14:paraId="5F7CF078" w14:textId="77777777" w:rsidR="003C16F8" w:rsidRPr="0006595A" w:rsidRDefault="003C16F8" w:rsidP="00482AB7">
            <w:pPr>
              <w:pStyle w:val="TableCellBody"/>
            </w:pPr>
            <w:r>
              <w:t xml:space="preserve">XT3D in </w:t>
            </w:r>
            <w:r w:rsidRPr="0006595A">
              <w:t>NPF Package</w:t>
            </w:r>
          </w:p>
        </w:tc>
        <w:tc>
          <w:tcPr>
            <w:tcW w:w="1440" w:type="dxa"/>
          </w:tcPr>
          <w:p w14:paraId="57221D43" w14:textId="77777777" w:rsidR="003C16F8" w:rsidRPr="00EE6740" w:rsidRDefault="003C16F8" w:rsidP="00482AB7">
            <w:pPr>
              <w:pStyle w:val="TableCellBody"/>
            </w:pPr>
            <w:r w:rsidRPr="00EE6740">
              <w:t>supported</w:t>
            </w:r>
          </w:p>
        </w:tc>
        <w:tc>
          <w:tcPr>
            <w:tcW w:w="3870" w:type="dxa"/>
            <w:vAlign w:val="center"/>
          </w:tcPr>
          <w:p w14:paraId="52C96A41" w14:textId="77777777" w:rsidR="003C16F8" w:rsidRDefault="003C16F8" w:rsidP="00482AB7">
            <w:pPr>
              <w:pStyle w:val="TableCellBody"/>
            </w:pPr>
          </w:p>
        </w:tc>
      </w:tr>
      <w:tr w:rsidR="00482AB7" w:rsidRPr="00877585" w14:paraId="49B39F3D" w14:textId="77777777" w:rsidTr="00482AB7">
        <w:trPr>
          <w:trHeight w:val="20"/>
        </w:trPr>
        <w:tc>
          <w:tcPr>
            <w:tcW w:w="4050" w:type="dxa"/>
          </w:tcPr>
          <w:p w14:paraId="1A2E1A42" w14:textId="77777777" w:rsidR="00482AB7" w:rsidRPr="0006595A" w:rsidRDefault="00482AB7" w:rsidP="00482AB7">
            <w:pPr>
              <w:pStyle w:val="TableCellBody"/>
            </w:pPr>
            <w:r w:rsidRPr="0006595A">
              <w:t>Horizontal Flow Barrier (HFB) Package</w:t>
            </w:r>
          </w:p>
        </w:tc>
        <w:tc>
          <w:tcPr>
            <w:tcW w:w="1440" w:type="dxa"/>
          </w:tcPr>
          <w:p w14:paraId="75B21596" w14:textId="77777777" w:rsidR="00482AB7" w:rsidRDefault="00482AB7" w:rsidP="00482AB7">
            <w:pPr>
              <w:pStyle w:val="TableCellBody"/>
            </w:pPr>
            <w:r w:rsidRPr="00EE6740">
              <w:t>supported</w:t>
            </w:r>
          </w:p>
        </w:tc>
        <w:tc>
          <w:tcPr>
            <w:tcW w:w="3870" w:type="dxa"/>
            <w:vAlign w:val="center"/>
          </w:tcPr>
          <w:p w14:paraId="4BF323DC" w14:textId="77777777" w:rsidR="00482AB7" w:rsidRDefault="00482AB7" w:rsidP="00482AB7">
            <w:pPr>
              <w:pStyle w:val="TableCellBody"/>
            </w:pPr>
          </w:p>
        </w:tc>
      </w:tr>
      <w:tr w:rsidR="00482AB7" w:rsidRPr="00877585" w14:paraId="0E49CD99" w14:textId="77777777" w:rsidTr="00482AB7">
        <w:trPr>
          <w:trHeight w:val="20"/>
        </w:trPr>
        <w:tc>
          <w:tcPr>
            <w:tcW w:w="4050" w:type="dxa"/>
          </w:tcPr>
          <w:p w14:paraId="0AF0CBB8" w14:textId="77777777" w:rsidR="00482AB7" w:rsidRPr="00522CE3" w:rsidRDefault="00482AB7" w:rsidP="00482AB7">
            <w:pPr>
              <w:pStyle w:val="TableCellBody"/>
            </w:pPr>
            <w:r w:rsidRPr="00522CE3">
              <w:t>Storage (STO) Package</w:t>
            </w:r>
          </w:p>
        </w:tc>
        <w:tc>
          <w:tcPr>
            <w:tcW w:w="1440" w:type="dxa"/>
          </w:tcPr>
          <w:p w14:paraId="52C3FC2D" w14:textId="77777777" w:rsidR="00482AB7" w:rsidRDefault="00482AB7" w:rsidP="00482AB7">
            <w:pPr>
              <w:pStyle w:val="TableCellBody"/>
            </w:pPr>
            <w:r w:rsidRPr="00EE6740">
              <w:t>supported</w:t>
            </w:r>
          </w:p>
        </w:tc>
        <w:tc>
          <w:tcPr>
            <w:tcW w:w="3870" w:type="dxa"/>
            <w:vAlign w:val="center"/>
          </w:tcPr>
          <w:p w14:paraId="43AE3C3D" w14:textId="77777777" w:rsidR="00482AB7" w:rsidRDefault="00482AB7" w:rsidP="00482AB7">
            <w:pPr>
              <w:pStyle w:val="TableCellBody"/>
            </w:pPr>
          </w:p>
        </w:tc>
      </w:tr>
      <w:tr w:rsidR="00482AB7" w:rsidRPr="00877585" w14:paraId="79009A68" w14:textId="77777777" w:rsidTr="00482AB7">
        <w:trPr>
          <w:trHeight w:val="20"/>
        </w:trPr>
        <w:tc>
          <w:tcPr>
            <w:tcW w:w="4050" w:type="dxa"/>
          </w:tcPr>
          <w:p w14:paraId="40612D77" w14:textId="77777777" w:rsidR="00482AB7" w:rsidRPr="00522CE3" w:rsidRDefault="00482AB7" w:rsidP="00482AB7">
            <w:pPr>
              <w:pStyle w:val="TableCellBody"/>
            </w:pPr>
            <w:r w:rsidRPr="00522CE3">
              <w:t>Constant-Head (CHD) Package</w:t>
            </w:r>
          </w:p>
        </w:tc>
        <w:tc>
          <w:tcPr>
            <w:tcW w:w="1440" w:type="dxa"/>
          </w:tcPr>
          <w:p w14:paraId="6B1A01A0" w14:textId="77777777" w:rsidR="00482AB7" w:rsidRDefault="00482AB7" w:rsidP="00482AB7">
            <w:pPr>
              <w:pStyle w:val="TableCellBody"/>
            </w:pPr>
            <w:r w:rsidRPr="00EE6740">
              <w:t>supported</w:t>
            </w:r>
          </w:p>
        </w:tc>
        <w:tc>
          <w:tcPr>
            <w:tcW w:w="3870" w:type="dxa"/>
            <w:vAlign w:val="center"/>
          </w:tcPr>
          <w:p w14:paraId="5FBD3755" w14:textId="77777777" w:rsidR="00482AB7" w:rsidRDefault="00482AB7" w:rsidP="00482AB7">
            <w:pPr>
              <w:pStyle w:val="TableCellBody"/>
            </w:pPr>
          </w:p>
        </w:tc>
      </w:tr>
      <w:tr w:rsidR="00482AB7" w:rsidRPr="00877585" w14:paraId="54DAB880" w14:textId="77777777" w:rsidTr="00482AB7">
        <w:trPr>
          <w:trHeight w:val="20"/>
        </w:trPr>
        <w:tc>
          <w:tcPr>
            <w:tcW w:w="4050" w:type="dxa"/>
          </w:tcPr>
          <w:p w14:paraId="27308284" w14:textId="77777777" w:rsidR="00482AB7" w:rsidRPr="00522CE3" w:rsidRDefault="00482AB7" w:rsidP="00482AB7">
            <w:pPr>
              <w:pStyle w:val="TableCellBody"/>
            </w:pPr>
            <w:r w:rsidRPr="00522CE3">
              <w:t>Well (WEL) Package</w:t>
            </w:r>
          </w:p>
        </w:tc>
        <w:tc>
          <w:tcPr>
            <w:tcW w:w="1440" w:type="dxa"/>
          </w:tcPr>
          <w:p w14:paraId="0B0BC9D0" w14:textId="77777777" w:rsidR="00482AB7" w:rsidRDefault="00482AB7" w:rsidP="00482AB7">
            <w:pPr>
              <w:pStyle w:val="TableCellBody"/>
            </w:pPr>
            <w:r w:rsidRPr="00EE6740">
              <w:t>supported</w:t>
            </w:r>
          </w:p>
        </w:tc>
        <w:tc>
          <w:tcPr>
            <w:tcW w:w="3870" w:type="dxa"/>
            <w:vAlign w:val="center"/>
          </w:tcPr>
          <w:p w14:paraId="5E49EB74" w14:textId="77777777" w:rsidR="00482AB7" w:rsidRDefault="00482AB7" w:rsidP="00482AB7">
            <w:pPr>
              <w:pStyle w:val="TableCellBody"/>
            </w:pPr>
          </w:p>
        </w:tc>
      </w:tr>
      <w:tr w:rsidR="00482AB7" w:rsidRPr="00877585" w14:paraId="739349FF" w14:textId="77777777" w:rsidTr="00482AB7">
        <w:trPr>
          <w:trHeight w:val="20"/>
        </w:trPr>
        <w:tc>
          <w:tcPr>
            <w:tcW w:w="4050" w:type="dxa"/>
          </w:tcPr>
          <w:p w14:paraId="65E4EDE6" w14:textId="77777777" w:rsidR="00482AB7" w:rsidRPr="00522CE3" w:rsidRDefault="00482AB7" w:rsidP="00482AB7">
            <w:pPr>
              <w:pStyle w:val="TableCellBody"/>
            </w:pPr>
            <w:r w:rsidRPr="00522CE3">
              <w:t>Drain (DRN) Package</w:t>
            </w:r>
          </w:p>
        </w:tc>
        <w:tc>
          <w:tcPr>
            <w:tcW w:w="1440" w:type="dxa"/>
          </w:tcPr>
          <w:p w14:paraId="1A8783DF" w14:textId="77777777" w:rsidR="00482AB7" w:rsidRDefault="00482AB7" w:rsidP="00482AB7">
            <w:pPr>
              <w:pStyle w:val="TableCellBody"/>
            </w:pPr>
            <w:r w:rsidRPr="00EE6740">
              <w:t>supported</w:t>
            </w:r>
          </w:p>
        </w:tc>
        <w:tc>
          <w:tcPr>
            <w:tcW w:w="3870" w:type="dxa"/>
            <w:vAlign w:val="center"/>
          </w:tcPr>
          <w:p w14:paraId="5BDACA64" w14:textId="77777777" w:rsidR="00482AB7" w:rsidRDefault="00482AB7" w:rsidP="00482AB7">
            <w:pPr>
              <w:pStyle w:val="TableCellBody"/>
            </w:pPr>
          </w:p>
        </w:tc>
      </w:tr>
      <w:tr w:rsidR="00482AB7" w:rsidRPr="00877585" w14:paraId="03899080" w14:textId="77777777" w:rsidTr="00482AB7">
        <w:trPr>
          <w:trHeight w:val="20"/>
        </w:trPr>
        <w:tc>
          <w:tcPr>
            <w:tcW w:w="4050" w:type="dxa"/>
          </w:tcPr>
          <w:p w14:paraId="748ABC83" w14:textId="77777777" w:rsidR="00482AB7" w:rsidRPr="00522CE3" w:rsidRDefault="00482AB7" w:rsidP="00482AB7">
            <w:pPr>
              <w:pStyle w:val="TableCellBody"/>
            </w:pPr>
            <w:r w:rsidRPr="00522CE3">
              <w:t>River (RIV) Package</w:t>
            </w:r>
          </w:p>
        </w:tc>
        <w:tc>
          <w:tcPr>
            <w:tcW w:w="1440" w:type="dxa"/>
          </w:tcPr>
          <w:p w14:paraId="096ED79E" w14:textId="77777777" w:rsidR="00482AB7" w:rsidRDefault="00482AB7" w:rsidP="00482AB7">
            <w:pPr>
              <w:pStyle w:val="TableCellBody"/>
            </w:pPr>
            <w:r w:rsidRPr="00EE6740">
              <w:t>supported</w:t>
            </w:r>
          </w:p>
        </w:tc>
        <w:tc>
          <w:tcPr>
            <w:tcW w:w="3870" w:type="dxa"/>
            <w:vAlign w:val="center"/>
          </w:tcPr>
          <w:p w14:paraId="7C527CC5" w14:textId="77777777" w:rsidR="00482AB7" w:rsidRDefault="00482AB7" w:rsidP="00482AB7">
            <w:pPr>
              <w:pStyle w:val="TableCellBody"/>
            </w:pPr>
          </w:p>
        </w:tc>
      </w:tr>
      <w:tr w:rsidR="00482AB7" w:rsidRPr="00877585" w14:paraId="0654E6BE" w14:textId="77777777" w:rsidTr="00482AB7">
        <w:trPr>
          <w:trHeight w:val="20"/>
        </w:trPr>
        <w:tc>
          <w:tcPr>
            <w:tcW w:w="4050" w:type="dxa"/>
          </w:tcPr>
          <w:p w14:paraId="4F792696" w14:textId="77777777" w:rsidR="00482AB7" w:rsidRPr="00522CE3" w:rsidRDefault="00482AB7" w:rsidP="00482AB7">
            <w:pPr>
              <w:pStyle w:val="TableCellBody"/>
            </w:pPr>
            <w:r w:rsidRPr="00522CE3">
              <w:t>General-Head Boundary (GHB) Package</w:t>
            </w:r>
          </w:p>
        </w:tc>
        <w:tc>
          <w:tcPr>
            <w:tcW w:w="1440" w:type="dxa"/>
          </w:tcPr>
          <w:p w14:paraId="75CA2926" w14:textId="77777777" w:rsidR="00482AB7" w:rsidRDefault="00482AB7" w:rsidP="00482AB7">
            <w:pPr>
              <w:pStyle w:val="TableCellBody"/>
            </w:pPr>
            <w:r w:rsidRPr="00EE6740">
              <w:t>supported</w:t>
            </w:r>
          </w:p>
        </w:tc>
        <w:tc>
          <w:tcPr>
            <w:tcW w:w="3870" w:type="dxa"/>
            <w:vAlign w:val="center"/>
          </w:tcPr>
          <w:p w14:paraId="67997CC8" w14:textId="77777777" w:rsidR="00482AB7" w:rsidRDefault="00482AB7" w:rsidP="00482AB7">
            <w:pPr>
              <w:pStyle w:val="TableCellBody"/>
            </w:pPr>
          </w:p>
        </w:tc>
      </w:tr>
      <w:tr w:rsidR="00482AB7" w:rsidRPr="00877585" w14:paraId="419FAEF9" w14:textId="77777777" w:rsidTr="00482AB7">
        <w:trPr>
          <w:trHeight w:val="20"/>
        </w:trPr>
        <w:tc>
          <w:tcPr>
            <w:tcW w:w="4050" w:type="dxa"/>
          </w:tcPr>
          <w:p w14:paraId="0224B196" w14:textId="77777777" w:rsidR="00482AB7" w:rsidRPr="00522CE3" w:rsidRDefault="00482AB7" w:rsidP="00482AB7">
            <w:pPr>
              <w:pStyle w:val="TableCellBody"/>
            </w:pPr>
            <w:r w:rsidRPr="00522CE3">
              <w:t>Recharge (RCH) Package</w:t>
            </w:r>
          </w:p>
        </w:tc>
        <w:tc>
          <w:tcPr>
            <w:tcW w:w="1440" w:type="dxa"/>
          </w:tcPr>
          <w:p w14:paraId="54BD8190" w14:textId="77777777" w:rsidR="00482AB7" w:rsidRDefault="00482AB7" w:rsidP="00482AB7">
            <w:pPr>
              <w:pStyle w:val="TableCellBody"/>
            </w:pPr>
            <w:r w:rsidRPr="00EE6740">
              <w:t>supported</w:t>
            </w:r>
          </w:p>
        </w:tc>
        <w:tc>
          <w:tcPr>
            <w:tcW w:w="3870" w:type="dxa"/>
            <w:vAlign w:val="center"/>
          </w:tcPr>
          <w:p w14:paraId="05204264" w14:textId="77777777" w:rsidR="00482AB7" w:rsidRDefault="003C16F8" w:rsidP="00482AB7">
            <w:pPr>
              <w:pStyle w:val="TableCellBody"/>
            </w:pPr>
            <w:r w:rsidRPr="003C16F8">
              <w:t>List-Based Input is always used</w:t>
            </w:r>
          </w:p>
        </w:tc>
      </w:tr>
      <w:tr w:rsidR="00482AB7" w:rsidRPr="00877585" w14:paraId="2B19DE57" w14:textId="77777777" w:rsidTr="00482AB7">
        <w:trPr>
          <w:trHeight w:val="20"/>
        </w:trPr>
        <w:tc>
          <w:tcPr>
            <w:tcW w:w="4050" w:type="dxa"/>
          </w:tcPr>
          <w:p w14:paraId="26086C96" w14:textId="77777777" w:rsidR="00482AB7" w:rsidRPr="00522CE3" w:rsidRDefault="00482AB7" w:rsidP="00482AB7">
            <w:pPr>
              <w:pStyle w:val="TableCellBody"/>
            </w:pPr>
            <w:r w:rsidRPr="00522CE3">
              <w:t>Evapotranspiration (EVT) Package</w:t>
            </w:r>
          </w:p>
        </w:tc>
        <w:tc>
          <w:tcPr>
            <w:tcW w:w="1440" w:type="dxa"/>
          </w:tcPr>
          <w:p w14:paraId="2C3A8013" w14:textId="77777777" w:rsidR="00482AB7" w:rsidRDefault="00482AB7" w:rsidP="00482AB7">
            <w:pPr>
              <w:pStyle w:val="TableCellBody"/>
            </w:pPr>
            <w:r w:rsidRPr="00EE6740">
              <w:t>supported</w:t>
            </w:r>
          </w:p>
        </w:tc>
        <w:tc>
          <w:tcPr>
            <w:tcW w:w="3870" w:type="dxa"/>
            <w:vAlign w:val="center"/>
          </w:tcPr>
          <w:p w14:paraId="5B501A9D" w14:textId="77777777" w:rsidR="00482AB7" w:rsidRDefault="003C16F8" w:rsidP="00482AB7">
            <w:pPr>
              <w:pStyle w:val="TableCellBody"/>
            </w:pPr>
            <w:r w:rsidRPr="003C16F8">
              <w:t>List-Based Input is always used</w:t>
            </w:r>
          </w:p>
        </w:tc>
      </w:tr>
      <w:tr w:rsidR="00482AB7" w:rsidRPr="00877585" w14:paraId="76624F07" w14:textId="77777777" w:rsidTr="00482AB7">
        <w:trPr>
          <w:trHeight w:val="20"/>
        </w:trPr>
        <w:tc>
          <w:tcPr>
            <w:tcW w:w="4050" w:type="dxa"/>
          </w:tcPr>
          <w:p w14:paraId="1A737943" w14:textId="57AC15EA" w:rsidR="00482AB7" w:rsidRPr="00522CE3" w:rsidRDefault="00482AB7" w:rsidP="00482AB7">
            <w:pPr>
              <w:pStyle w:val="TableCellBody"/>
            </w:pPr>
            <w:r w:rsidRPr="00522CE3">
              <w:t>Multi-Aquifer</w:t>
            </w:r>
            <w:ins w:id="0" w:author="Richard" w:date="2022-09-30T18:00:00Z">
              <w:r w:rsidR="00A14532">
                <w:t xml:space="preserve"> </w:t>
              </w:r>
            </w:ins>
            <w:bookmarkStart w:id="1" w:name="_GoBack"/>
            <w:bookmarkEnd w:id="1"/>
            <w:r w:rsidRPr="00522CE3">
              <w:t>Well (MAW) Package</w:t>
            </w:r>
          </w:p>
        </w:tc>
        <w:tc>
          <w:tcPr>
            <w:tcW w:w="1440" w:type="dxa"/>
          </w:tcPr>
          <w:p w14:paraId="5AFFC805" w14:textId="77777777" w:rsidR="00482AB7" w:rsidRDefault="00482AB7" w:rsidP="00482AB7">
            <w:pPr>
              <w:pStyle w:val="TableCellBody"/>
            </w:pPr>
            <w:r w:rsidRPr="00EE6740">
              <w:t>supported</w:t>
            </w:r>
          </w:p>
        </w:tc>
        <w:tc>
          <w:tcPr>
            <w:tcW w:w="3870" w:type="dxa"/>
            <w:vAlign w:val="center"/>
          </w:tcPr>
          <w:p w14:paraId="21A94900" w14:textId="77777777" w:rsidR="00482AB7" w:rsidRDefault="00482AB7" w:rsidP="00482AB7">
            <w:pPr>
              <w:pStyle w:val="TableCellBody"/>
            </w:pPr>
          </w:p>
        </w:tc>
      </w:tr>
      <w:tr w:rsidR="00482AB7" w:rsidRPr="00877585" w14:paraId="40E12468" w14:textId="77777777" w:rsidTr="00482AB7">
        <w:trPr>
          <w:trHeight w:val="20"/>
        </w:trPr>
        <w:tc>
          <w:tcPr>
            <w:tcW w:w="4050" w:type="dxa"/>
          </w:tcPr>
          <w:p w14:paraId="347EAB11" w14:textId="77777777" w:rsidR="00482AB7" w:rsidRPr="00522CE3" w:rsidRDefault="00482AB7" w:rsidP="00482AB7">
            <w:pPr>
              <w:pStyle w:val="TableCellBody"/>
            </w:pPr>
            <w:r w:rsidRPr="00522CE3">
              <w:t>Streamflow Routing (SFR) Package</w:t>
            </w:r>
          </w:p>
        </w:tc>
        <w:tc>
          <w:tcPr>
            <w:tcW w:w="1440" w:type="dxa"/>
          </w:tcPr>
          <w:p w14:paraId="7A7577D3" w14:textId="77777777" w:rsidR="00482AB7" w:rsidRDefault="00482AB7" w:rsidP="00482AB7">
            <w:pPr>
              <w:pStyle w:val="TableCellBody"/>
            </w:pPr>
            <w:r w:rsidRPr="00EE6740">
              <w:t>supported</w:t>
            </w:r>
          </w:p>
        </w:tc>
        <w:tc>
          <w:tcPr>
            <w:tcW w:w="3870" w:type="dxa"/>
            <w:vAlign w:val="center"/>
          </w:tcPr>
          <w:p w14:paraId="0782D2E4" w14:textId="77777777" w:rsidR="00482AB7" w:rsidRDefault="00482AB7" w:rsidP="00482AB7">
            <w:pPr>
              <w:pStyle w:val="TableCellBody"/>
            </w:pPr>
          </w:p>
        </w:tc>
      </w:tr>
      <w:tr w:rsidR="00BA50C3" w:rsidRPr="00877585" w14:paraId="58B666FD" w14:textId="77777777" w:rsidTr="00482AB7">
        <w:trPr>
          <w:trHeight w:val="20"/>
          <w:ins w:id="2" w:author="Richard" w:date="2022-09-30T17:56:00Z"/>
        </w:trPr>
        <w:tc>
          <w:tcPr>
            <w:tcW w:w="4050" w:type="dxa"/>
          </w:tcPr>
          <w:p w14:paraId="238E5C6F" w14:textId="6899DAE3" w:rsidR="00BA50C3" w:rsidRPr="00522CE3" w:rsidRDefault="00BA50C3" w:rsidP="00482AB7">
            <w:pPr>
              <w:pStyle w:val="TableCellBody"/>
              <w:rPr>
                <w:ins w:id="3" w:author="Richard" w:date="2022-09-30T17:56:00Z"/>
              </w:rPr>
            </w:pPr>
            <w:ins w:id="4" w:author="Richard" w:date="2022-09-30T17:56:00Z">
              <w:r>
                <w:t>SFR Cross Sections</w:t>
              </w:r>
            </w:ins>
          </w:p>
        </w:tc>
        <w:tc>
          <w:tcPr>
            <w:tcW w:w="1440" w:type="dxa"/>
          </w:tcPr>
          <w:p w14:paraId="277CE4A5" w14:textId="462AC1B7" w:rsidR="00BA50C3" w:rsidRPr="00EE6740" w:rsidRDefault="00BA50C3" w:rsidP="00482AB7">
            <w:pPr>
              <w:pStyle w:val="TableCellBody"/>
              <w:rPr>
                <w:ins w:id="5" w:author="Richard" w:date="2022-09-30T17:56:00Z"/>
              </w:rPr>
            </w:pPr>
            <w:ins w:id="6" w:author="Richard" w:date="2022-09-30T17:58:00Z">
              <w:r>
                <w:t xml:space="preserve">not </w:t>
              </w:r>
              <w:r w:rsidRPr="00EE6740">
                <w:t>supported</w:t>
              </w:r>
            </w:ins>
          </w:p>
        </w:tc>
        <w:tc>
          <w:tcPr>
            <w:tcW w:w="3870" w:type="dxa"/>
            <w:vAlign w:val="center"/>
          </w:tcPr>
          <w:p w14:paraId="7D5C4B01" w14:textId="77777777" w:rsidR="00BA50C3" w:rsidRDefault="00BA50C3" w:rsidP="00482AB7">
            <w:pPr>
              <w:pStyle w:val="TableCellBody"/>
              <w:rPr>
                <w:ins w:id="7" w:author="Richard" w:date="2022-09-30T17:56:00Z"/>
              </w:rPr>
            </w:pPr>
          </w:p>
        </w:tc>
      </w:tr>
      <w:tr w:rsidR="00BA50C3" w:rsidRPr="00877585" w14:paraId="5771D930" w14:textId="77777777" w:rsidTr="00482AB7">
        <w:trPr>
          <w:trHeight w:val="20"/>
        </w:trPr>
        <w:tc>
          <w:tcPr>
            <w:tcW w:w="4050" w:type="dxa"/>
          </w:tcPr>
          <w:p w14:paraId="183E90BC" w14:textId="77777777" w:rsidR="00BA50C3" w:rsidRPr="00522CE3" w:rsidRDefault="00BA50C3" w:rsidP="00482AB7">
            <w:pPr>
              <w:pStyle w:val="TableCellBody"/>
            </w:pPr>
            <w:r w:rsidRPr="00522CE3">
              <w:t>Lake (LAK) Package</w:t>
            </w:r>
          </w:p>
        </w:tc>
        <w:tc>
          <w:tcPr>
            <w:tcW w:w="1440" w:type="dxa"/>
          </w:tcPr>
          <w:p w14:paraId="334345CD" w14:textId="77777777" w:rsidR="00BA50C3" w:rsidRDefault="00BA50C3" w:rsidP="00482AB7">
            <w:pPr>
              <w:pStyle w:val="TableCellBody"/>
            </w:pPr>
            <w:r w:rsidRPr="00EE6740">
              <w:t>supported</w:t>
            </w:r>
          </w:p>
        </w:tc>
        <w:tc>
          <w:tcPr>
            <w:tcW w:w="3870" w:type="dxa"/>
            <w:vAlign w:val="center"/>
          </w:tcPr>
          <w:p w14:paraId="36D9AA95" w14:textId="77777777" w:rsidR="00BA50C3" w:rsidRDefault="00BA50C3" w:rsidP="00482AB7">
            <w:pPr>
              <w:pStyle w:val="TableCellBody"/>
            </w:pPr>
          </w:p>
        </w:tc>
      </w:tr>
      <w:tr w:rsidR="00BA50C3" w:rsidRPr="00877585" w14:paraId="37E63FFE" w14:textId="77777777" w:rsidTr="00482AB7">
        <w:trPr>
          <w:trHeight w:val="20"/>
        </w:trPr>
        <w:tc>
          <w:tcPr>
            <w:tcW w:w="4050" w:type="dxa"/>
          </w:tcPr>
          <w:p w14:paraId="45A5F615" w14:textId="77777777" w:rsidR="00BA50C3" w:rsidRPr="00522CE3" w:rsidRDefault="00BA50C3" w:rsidP="00482AB7">
            <w:pPr>
              <w:pStyle w:val="TableCellBody"/>
            </w:pPr>
            <w:r w:rsidRPr="00522CE3">
              <w:t>Unsaturated Zone Flow (UZF) Package</w:t>
            </w:r>
          </w:p>
        </w:tc>
        <w:tc>
          <w:tcPr>
            <w:tcW w:w="1440" w:type="dxa"/>
          </w:tcPr>
          <w:p w14:paraId="0ADE4FD6" w14:textId="77777777" w:rsidR="00BA50C3" w:rsidRDefault="00BA50C3" w:rsidP="00482AB7">
            <w:pPr>
              <w:pStyle w:val="TableCellBody"/>
            </w:pPr>
            <w:del w:id="8" w:author="Winston, Richard B" w:date="2019-11-15T14:13:00Z">
              <w:r w:rsidDel="001F6F50">
                <w:delText xml:space="preserve">not </w:delText>
              </w:r>
            </w:del>
            <w:r w:rsidRPr="00EE6740">
              <w:t>supported</w:t>
            </w:r>
          </w:p>
        </w:tc>
        <w:tc>
          <w:tcPr>
            <w:tcW w:w="3870" w:type="dxa"/>
            <w:vAlign w:val="center"/>
          </w:tcPr>
          <w:p w14:paraId="0DA96DCE" w14:textId="77777777" w:rsidR="00BA50C3" w:rsidRDefault="00BA50C3" w:rsidP="00482AB7">
            <w:pPr>
              <w:pStyle w:val="TableCellBody"/>
            </w:pPr>
          </w:p>
        </w:tc>
      </w:tr>
      <w:tr w:rsidR="00BA50C3" w:rsidRPr="00877585" w14:paraId="16130CDB" w14:textId="77777777" w:rsidTr="00482AB7">
        <w:trPr>
          <w:trHeight w:val="20"/>
        </w:trPr>
        <w:tc>
          <w:tcPr>
            <w:tcW w:w="4050" w:type="dxa"/>
          </w:tcPr>
          <w:p w14:paraId="1731CA0B" w14:textId="77777777" w:rsidR="00BA50C3" w:rsidRPr="00522CE3" w:rsidRDefault="00BA50C3" w:rsidP="00482AB7">
            <w:pPr>
              <w:pStyle w:val="TableCellBody"/>
            </w:pPr>
            <w:r w:rsidRPr="00522CE3">
              <w:t>Water Mover (MVR) Package</w:t>
            </w:r>
          </w:p>
        </w:tc>
        <w:tc>
          <w:tcPr>
            <w:tcW w:w="1440" w:type="dxa"/>
          </w:tcPr>
          <w:p w14:paraId="6C20C882" w14:textId="77777777" w:rsidR="00BA50C3" w:rsidRDefault="00BA50C3" w:rsidP="00482AB7">
            <w:pPr>
              <w:pStyle w:val="TableCellBody"/>
            </w:pPr>
            <w:del w:id="9" w:author="Winston, Richard B" w:date="2019-11-15T14:14:00Z">
              <w:r w:rsidDel="001F6F50">
                <w:delText xml:space="preserve">not </w:delText>
              </w:r>
            </w:del>
            <w:r w:rsidRPr="00EE6740">
              <w:t>supported</w:t>
            </w:r>
          </w:p>
        </w:tc>
        <w:tc>
          <w:tcPr>
            <w:tcW w:w="3870" w:type="dxa"/>
            <w:vAlign w:val="center"/>
          </w:tcPr>
          <w:p w14:paraId="40B90C20" w14:textId="77777777" w:rsidR="00BA50C3" w:rsidRDefault="00BA50C3" w:rsidP="00482AB7">
            <w:pPr>
              <w:pStyle w:val="TableCellBody"/>
            </w:pPr>
          </w:p>
        </w:tc>
      </w:tr>
      <w:tr w:rsidR="00BA50C3" w:rsidRPr="00877585" w14:paraId="4D5221CF" w14:textId="77777777" w:rsidTr="00482AB7">
        <w:trPr>
          <w:trHeight w:val="20"/>
        </w:trPr>
        <w:tc>
          <w:tcPr>
            <w:tcW w:w="4050" w:type="dxa"/>
          </w:tcPr>
          <w:p w14:paraId="73E0F03E" w14:textId="77777777" w:rsidR="00BA50C3" w:rsidRPr="00522CE3" w:rsidRDefault="00BA50C3" w:rsidP="00482AB7">
            <w:pPr>
              <w:pStyle w:val="TableCellBody"/>
            </w:pPr>
            <w:r w:rsidRPr="00522CE3">
              <w:t>Ghost-Node Correction (GNC) Package</w:t>
            </w:r>
          </w:p>
        </w:tc>
        <w:tc>
          <w:tcPr>
            <w:tcW w:w="1440" w:type="dxa"/>
          </w:tcPr>
          <w:p w14:paraId="176D6DB1" w14:textId="77777777" w:rsidR="00BA50C3" w:rsidRDefault="00BA50C3" w:rsidP="00482AB7">
            <w:pPr>
              <w:pStyle w:val="TableCellBody"/>
            </w:pPr>
            <w:r w:rsidRPr="00EE6740">
              <w:t>supported</w:t>
            </w:r>
          </w:p>
        </w:tc>
        <w:tc>
          <w:tcPr>
            <w:tcW w:w="3870" w:type="dxa"/>
            <w:vAlign w:val="center"/>
          </w:tcPr>
          <w:p w14:paraId="5C15D9D2" w14:textId="77777777" w:rsidR="00BA50C3" w:rsidRDefault="00BA50C3" w:rsidP="00482AB7">
            <w:pPr>
              <w:pStyle w:val="TableCellBody"/>
            </w:pPr>
            <w:r>
              <w:t>Only in DISV grids</w:t>
            </w:r>
          </w:p>
        </w:tc>
      </w:tr>
      <w:tr w:rsidR="00BA50C3" w:rsidRPr="00877585" w14:paraId="0428CC85" w14:textId="77777777" w:rsidTr="00482AB7">
        <w:trPr>
          <w:trHeight w:val="20"/>
        </w:trPr>
        <w:tc>
          <w:tcPr>
            <w:tcW w:w="4050" w:type="dxa"/>
          </w:tcPr>
          <w:p w14:paraId="62E7D7D7" w14:textId="77777777" w:rsidR="00BA50C3" w:rsidRPr="00522CE3" w:rsidRDefault="00BA50C3" w:rsidP="00482AB7">
            <w:pPr>
              <w:pStyle w:val="TableCellBody"/>
            </w:pPr>
            <w:r w:rsidRPr="00522CE3">
              <w:t>Groundwater Flow (GWF) Exchange</w:t>
            </w:r>
          </w:p>
        </w:tc>
        <w:tc>
          <w:tcPr>
            <w:tcW w:w="1440" w:type="dxa"/>
          </w:tcPr>
          <w:p w14:paraId="7350448B" w14:textId="77777777" w:rsidR="00BA50C3" w:rsidRDefault="00BA50C3" w:rsidP="00482AB7">
            <w:pPr>
              <w:pStyle w:val="TableCellBody"/>
            </w:pPr>
            <w:r>
              <w:t xml:space="preserve">not </w:t>
            </w:r>
            <w:r w:rsidRPr="00EE6740">
              <w:t>supported</w:t>
            </w:r>
          </w:p>
        </w:tc>
        <w:tc>
          <w:tcPr>
            <w:tcW w:w="3870" w:type="dxa"/>
            <w:vAlign w:val="center"/>
          </w:tcPr>
          <w:p w14:paraId="696288D9" w14:textId="77777777" w:rsidR="00BA50C3" w:rsidRDefault="00BA50C3" w:rsidP="00482AB7">
            <w:pPr>
              <w:pStyle w:val="TableCellBody"/>
            </w:pPr>
          </w:p>
        </w:tc>
      </w:tr>
      <w:tr w:rsidR="00BA50C3" w:rsidRPr="00877585" w14:paraId="3E0F53E7" w14:textId="77777777" w:rsidTr="00482AB7">
        <w:trPr>
          <w:trHeight w:val="20"/>
        </w:trPr>
        <w:tc>
          <w:tcPr>
            <w:tcW w:w="4050" w:type="dxa"/>
          </w:tcPr>
          <w:p w14:paraId="2C3ABC12" w14:textId="77777777" w:rsidR="00BA50C3" w:rsidRPr="00522CE3" w:rsidRDefault="00BA50C3" w:rsidP="00482AB7">
            <w:pPr>
              <w:pStyle w:val="TableCellBody"/>
            </w:pPr>
            <w:r w:rsidRPr="00522CE3">
              <w:t>Iterative Model Solution</w:t>
            </w:r>
          </w:p>
        </w:tc>
        <w:tc>
          <w:tcPr>
            <w:tcW w:w="1440" w:type="dxa"/>
          </w:tcPr>
          <w:p w14:paraId="644DC964" w14:textId="77777777" w:rsidR="00BA50C3" w:rsidRDefault="00BA50C3" w:rsidP="00482AB7">
            <w:pPr>
              <w:pStyle w:val="TableCellBody"/>
            </w:pPr>
            <w:r w:rsidRPr="00EE6740">
              <w:t>supported</w:t>
            </w:r>
          </w:p>
        </w:tc>
        <w:tc>
          <w:tcPr>
            <w:tcW w:w="3870" w:type="dxa"/>
            <w:vAlign w:val="center"/>
          </w:tcPr>
          <w:p w14:paraId="1733ECC7" w14:textId="77777777" w:rsidR="00BA50C3" w:rsidRDefault="00BA50C3" w:rsidP="00482AB7">
            <w:pPr>
              <w:pStyle w:val="TableCellBody"/>
            </w:pPr>
          </w:p>
        </w:tc>
      </w:tr>
      <w:tr w:rsidR="00BA50C3" w:rsidRPr="00877585" w14:paraId="456DBAC6" w14:textId="77777777" w:rsidTr="00482AB7">
        <w:trPr>
          <w:trHeight w:val="20"/>
        </w:trPr>
        <w:tc>
          <w:tcPr>
            <w:tcW w:w="4050" w:type="dxa"/>
          </w:tcPr>
          <w:p w14:paraId="6D1294F0" w14:textId="77777777" w:rsidR="00BA50C3" w:rsidRPr="0006595A" w:rsidRDefault="00BA50C3" w:rsidP="00482AB7">
            <w:pPr>
              <w:pStyle w:val="TableCellBody"/>
            </w:pPr>
            <w:r w:rsidRPr="0006595A">
              <w:t>Observation (OBS) Utility</w:t>
            </w:r>
          </w:p>
        </w:tc>
        <w:tc>
          <w:tcPr>
            <w:tcW w:w="1440" w:type="dxa"/>
          </w:tcPr>
          <w:p w14:paraId="7CE8BB16" w14:textId="77777777" w:rsidR="00BA50C3" w:rsidRDefault="00BA50C3" w:rsidP="00482AB7">
            <w:pPr>
              <w:pStyle w:val="TableCellBody"/>
            </w:pPr>
            <w:r w:rsidRPr="00EE6740">
              <w:t>supported</w:t>
            </w:r>
          </w:p>
        </w:tc>
        <w:tc>
          <w:tcPr>
            <w:tcW w:w="3870" w:type="dxa"/>
            <w:vAlign w:val="center"/>
          </w:tcPr>
          <w:p w14:paraId="075E3D99" w14:textId="77777777" w:rsidR="00BA50C3" w:rsidRDefault="00BA50C3" w:rsidP="00482AB7">
            <w:pPr>
              <w:pStyle w:val="TableCellBody"/>
            </w:pPr>
          </w:p>
        </w:tc>
      </w:tr>
      <w:tr w:rsidR="00BA50C3" w:rsidRPr="00877585" w14:paraId="6476AEAB" w14:textId="77777777" w:rsidTr="00482AB7">
        <w:trPr>
          <w:trHeight w:val="20"/>
        </w:trPr>
        <w:tc>
          <w:tcPr>
            <w:tcW w:w="4050" w:type="dxa"/>
          </w:tcPr>
          <w:p w14:paraId="1DA30D82" w14:textId="77777777" w:rsidR="00BA50C3" w:rsidRPr="0006595A" w:rsidRDefault="00BA50C3" w:rsidP="00482AB7">
            <w:pPr>
              <w:pStyle w:val="TableCellBody"/>
            </w:pPr>
            <w:r w:rsidRPr="0006595A">
              <w:t>Time-Variable Input</w:t>
            </w:r>
          </w:p>
        </w:tc>
        <w:tc>
          <w:tcPr>
            <w:tcW w:w="1440" w:type="dxa"/>
          </w:tcPr>
          <w:p w14:paraId="1349E3F5" w14:textId="1528A96D" w:rsidR="00BA50C3" w:rsidRDefault="00BA50C3" w:rsidP="00482AB7">
            <w:pPr>
              <w:pStyle w:val="TableCellBody"/>
            </w:pPr>
            <w:ins w:id="10" w:author="Winston, Richard B" w:date="2020-07-28T10:13:00Z">
              <w:del w:id="11" w:author="Richard" w:date="2022-09-30T17:52:00Z">
                <w:r w:rsidDel="00BA50C3">
                  <w:delText xml:space="preserve">not </w:delText>
                </w:r>
              </w:del>
            </w:ins>
            <w:r w:rsidRPr="00EE6740">
              <w:t>supported</w:t>
            </w:r>
          </w:p>
        </w:tc>
        <w:tc>
          <w:tcPr>
            <w:tcW w:w="3870" w:type="dxa"/>
            <w:vAlign w:val="center"/>
          </w:tcPr>
          <w:p w14:paraId="14BAFC88" w14:textId="1F31629D" w:rsidR="00BA50C3" w:rsidRDefault="00BA50C3" w:rsidP="00482AB7">
            <w:pPr>
              <w:pStyle w:val="TableCellBody"/>
            </w:pPr>
            <w:del w:id="12" w:author="Winston, Richard B" w:date="2020-07-28T10:13:00Z">
              <w:r w:rsidDel="00A203B3">
                <w:delText>Only support for certain input variables</w:delText>
              </w:r>
            </w:del>
          </w:p>
        </w:tc>
      </w:tr>
      <w:tr w:rsidR="00BA50C3" w:rsidRPr="00877585" w14:paraId="60C3611A" w14:textId="77777777" w:rsidTr="00482AB7">
        <w:trPr>
          <w:trHeight w:val="20"/>
        </w:trPr>
        <w:tc>
          <w:tcPr>
            <w:tcW w:w="4050" w:type="dxa"/>
          </w:tcPr>
          <w:p w14:paraId="3817B7FA" w14:textId="77777777" w:rsidR="00BA50C3" w:rsidRPr="0006595A" w:rsidRDefault="00BA50C3" w:rsidP="00482AB7">
            <w:pPr>
              <w:pStyle w:val="TableCellBody"/>
            </w:pPr>
            <w:r w:rsidRPr="0006595A">
              <w:t>Multiple Flow Models in One Simulation</w:t>
            </w:r>
          </w:p>
        </w:tc>
        <w:tc>
          <w:tcPr>
            <w:tcW w:w="1440" w:type="dxa"/>
          </w:tcPr>
          <w:p w14:paraId="00F9D435" w14:textId="77777777" w:rsidR="00BA50C3" w:rsidRDefault="00BA50C3" w:rsidP="00482AB7">
            <w:pPr>
              <w:pStyle w:val="TableCellBody"/>
            </w:pPr>
            <w:r>
              <w:t xml:space="preserve">not </w:t>
            </w:r>
            <w:r w:rsidRPr="00EE6740">
              <w:t>supported</w:t>
            </w:r>
          </w:p>
        </w:tc>
        <w:tc>
          <w:tcPr>
            <w:tcW w:w="3870" w:type="dxa"/>
            <w:vAlign w:val="center"/>
          </w:tcPr>
          <w:p w14:paraId="0B4E9554" w14:textId="77777777" w:rsidR="00BA50C3" w:rsidRDefault="00BA50C3" w:rsidP="00482AB7">
            <w:pPr>
              <w:pStyle w:val="TableCellBody"/>
            </w:pPr>
          </w:p>
        </w:tc>
      </w:tr>
      <w:tr w:rsidR="00BA50C3" w:rsidRPr="00877585" w14:paraId="06DAAF8A" w14:textId="77777777" w:rsidTr="00482AB7">
        <w:trPr>
          <w:trHeight w:val="20"/>
        </w:trPr>
        <w:tc>
          <w:tcPr>
            <w:tcW w:w="4050" w:type="dxa"/>
          </w:tcPr>
          <w:p w14:paraId="42710085" w14:textId="77777777" w:rsidR="00BA50C3" w:rsidRDefault="00BA50C3" w:rsidP="00482AB7">
            <w:pPr>
              <w:pStyle w:val="TableCellBody"/>
            </w:pPr>
            <w:r w:rsidRPr="0006595A">
              <w:t>Multiple Stress Packages of the Same Type</w:t>
            </w:r>
          </w:p>
        </w:tc>
        <w:tc>
          <w:tcPr>
            <w:tcW w:w="1440" w:type="dxa"/>
          </w:tcPr>
          <w:p w14:paraId="042DB6DA" w14:textId="77777777" w:rsidR="00BA50C3" w:rsidRDefault="00BA50C3" w:rsidP="00482AB7">
            <w:pPr>
              <w:pStyle w:val="TableCellBody"/>
            </w:pPr>
            <w:r>
              <w:t xml:space="preserve">not </w:t>
            </w:r>
            <w:r w:rsidRPr="00EE6740">
              <w:t>supported</w:t>
            </w:r>
          </w:p>
        </w:tc>
        <w:tc>
          <w:tcPr>
            <w:tcW w:w="3870" w:type="dxa"/>
            <w:vAlign w:val="center"/>
          </w:tcPr>
          <w:p w14:paraId="68CC7613" w14:textId="77777777" w:rsidR="00BA50C3" w:rsidRDefault="00BA50C3" w:rsidP="00482AB7">
            <w:pPr>
              <w:pStyle w:val="TableCellBody"/>
            </w:pPr>
          </w:p>
        </w:tc>
      </w:tr>
      <w:tr w:rsidR="00BA50C3" w:rsidRPr="00877585" w14:paraId="3292D24B" w14:textId="77777777" w:rsidTr="00482AB7">
        <w:trPr>
          <w:trHeight w:val="20"/>
          <w:ins w:id="13" w:author="Richard" w:date="2022-09-30T17:53:00Z"/>
        </w:trPr>
        <w:tc>
          <w:tcPr>
            <w:tcW w:w="4050" w:type="dxa"/>
          </w:tcPr>
          <w:p w14:paraId="2AA18787" w14:textId="459A6548" w:rsidR="00BA50C3" w:rsidRPr="0006595A" w:rsidRDefault="00BA50C3" w:rsidP="00482AB7">
            <w:pPr>
              <w:pStyle w:val="TableCellBody"/>
              <w:rPr>
                <w:ins w:id="14" w:author="Richard" w:date="2022-09-30T17:53:00Z"/>
              </w:rPr>
            </w:pPr>
            <w:ins w:id="15" w:author="Richard" w:date="2022-09-30T17:53:00Z">
              <w:r>
                <w:t>Groundwater Transport</w:t>
              </w:r>
            </w:ins>
          </w:p>
        </w:tc>
        <w:tc>
          <w:tcPr>
            <w:tcW w:w="1440" w:type="dxa"/>
          </w:tcPr>
          <w:p w14:paraId="11D90C07" w14:textId="4F2C536C" w:rsidR="00BA50C3" w:rsidRDefault="00BA50C3" w:rsidP="00482AB7">
            <w:pPr>
              <w:pStyle w:val="TableCellBody"/>
              <w:rPr>
                <w:ins w:id="16" w:author="Richard" w:date="2022-09-30T17:53:00Z"/>
              </w:rPr>
            </w:pPr>
            <w:ins w:id="17" w:author="Richard" w:date="2022-09-30T17:53:00Z">
              <w:r>
                <w:t>supported</w:t>
              </w:r>
            </w:ins>
          </w:p>
        </w:tc>
        <w:tc>
          <w:tcPr>
            <w:tcW w:w="3870" w:type="dxa"/>
            <w:vAlign w:val="center"/>
          </w:tcPr>
          <w:p w14:paraId="4EAF350B" w14:textId="77777777" w:rsidR="00BA50C3" w:rsidRDefault="00BA50C3" w:rsidP="00482AB7">
            <w:pPr>
              <w:pStyle w:val="TableCellBody"/>
              <w:rPr>
                <w:ins w:id="18" w:author="Richard" w:date="2022-09-30T17:53:00Z"/>
              </w:rPr>
            </w:pPr>
          </w:p>
        </w:tc>
      </w:tr>
      <w:tr w:rsidR="00BA50C3" w:rsidRPr="00877585" w14:paraId="3504A7F1" w14:textId="77777777" w:rsidTr="00482AB7">
        <w:trPr>
          <w:trHeight w:val="20"/>
          <w:ins w:id="19" w:author="Richard" w:date="2022-09-30T17:54:00Z"/>
        </w:trPr>
        <w:tc>
          <w:tcPr>
            <w:tcW w:w="4050" w:type="dxa"/>
          </w:tcPr>
          <w:p w14:paraId="15E6A123" w14:textId="0EAB870B" w:rsidR="00BA50C3" w:rsidRDefault="00BA50C3" w:rsidP="00482AB7">
            <w:pPr>
              <w:pStyle w:val="TableCellBody"/>
              <w:rPr>
                <w:ins w:id="20" w:author="Richard" w:date="2022-09-30T17:54:00Z"/>
              </w:rPr>
            </w:pPr>
            <w:ins w:id="21" w:author="Richard" w:date="2022-09-30T17:54:00Z">
              <w:r>
                <w:t>Time-varying Hydraulic Conductivity Package</w:t>
              </w:r>
            </w:ins>
          </w:p>
        </w:tc>
        <w:tc>
          <w:tcPr>
            <w:tcW w:w="1440" w:type="dxa"/>
          </w:tcPr>
          <w:p w14:paraId="4BC06C0B" w14:textId="2A38B3DC" w:rsidR="00BA50C3" w:rsidRDefault="00BA50C3" w:rsidP="00482AB7">
            <w:pPr>
              <w:pStyle w:val="TableCellBody"/>
              <w:rPr>
                <w:ins w:id="22" w:author="Richard" w:date="2022-09-30T17:54:00Z"/>
              </w:rPr>
            </w:pPr>
            <w:ins w:id="23" w:author="Richard" w:date="2022-09-30T17:58:00Z">
              <w:r>
                <w:t xml:space="preserve">not </w:t>
              </w:r>
              <w:r w:rsidRPr="00EE6740">
                <w:t>supported</w:t>
              </w:r>
            </w:ins>
          </w:p>
        </w:tc>
        <w:tc>
          <w:tcPr>
            <w:tcW w:w="3870" w:type="dxa"/>
            <w:vAlign w:val="center"/>
          </w:tcPr>
          <w:p w14:paraId="2FFDC1E8" w14:textId="77777777" w:rsidR="00BA50C3" w:rsidRDefault="00BA50C3" w:rsidP="00482AB7">
            <w:pPr>
              <w:pStyle w:val="TableCellBody"/>
              <w:rPr>
                <w:ins w:id="24" w:author="Richard" w:date="2022-09-30T17:54:00Z"/>
              </w:rPr>
            </w:pPr>
          </w:p>
        </w:tc>
      </w:tr>
      <w:tr w:rsidR="00BA50C3" w:rsidRPr="00877585" w14:paraId="39141EE1" w14:textId="77777777" w:rsidTr="00482AB7">
        <w:trPr>
          <w:trHeight w:val="20"/>
          <w:ins w:id="25" w:author="Richard" w:date="2022-09-30T17:55:00Z"/>
        </w:trPr>
        <w:tc>
          <w:tcPr>
            <w:tcW w:w="4050" w:type="dxa"/>
          </w:tcPr>
          <w:p w14:paraId="13F70CBC" w14:textId="53F1787A" w:rsidR="00BA50C3" w:rsidRDefault="00BA50C3" w:rsidP="00482AB7">
            <w:pPr>
              <w:pStyle w:val="TableCellBody"/>
              <w:rPr>
                <w:ins w:id="26" w:author="Richard" w:date="2022-09-30T17:55:00Z"/>
              </w:rPr>
            </w:pPr>
            <w:ins w:id="27" w:author="Richard" w:date="2022-09-30T17:55:00Z">
              <w:r>
                <w:t>Time-Varying Storage Package</w:t>
              </w:r>
            </w:ins>
          </w:p>
        </w:tc>
        <w:tc>
          <w:tcPr>
            <w:tcW w:w="1440" w:type="dxa"/>
          </w:tcPr>
          <w:p w14:paraId="07B0369B" w14:textId="1DF648FC" w:rsidR="00BA50C3" w:rsidRDefault="00BA50C3" w:rsidP="00482AB7">
            <w:pPr>
              <w:pStyle w:val="TableCellBody"/>
              <w:rPr>
                <w:ins w:id="28" w:author="Richard" w:date="2022-09-30T17:55:00Z"/>
              </w:rPr>
            </w:pPr>
            <w:ins w:id="29" w:author="Richard" w:date="2022-09-30T17:58:00Z">
              <w:r>
                <w:t xml:space="preserve">not </w:t>
              </w:r>
              <w:r w:rsidRPr="00EE6740">
                <w:t>supported</w:t>
              </w:r>
            </w:ins>
          </w:p>
        </w:tc>
        <w:tc>
          <w:tcPr>
            <w:tcW w:w="3870" w:type="dxa"/>
            <w:vAlign w:val="center"/>
          </w:tcPr>
          <w:p w14:paraId="0E2B9587" w14:textId="77777777" w:rsidR="00BA50C3" w:rsidRDefault="00BA50C3" w:rsidP="00482AB7">
            <w:pPr>
              <w:pStyle w:val="TableCellBody"/>
              <w:rPr>
                <w:ins w:id="30" w:author="Richard" w:date="2022-09-30T17:55:00Z"/>
              </w:rPr>
            </w:pPr>
          </w:p>
        </w:tc>
      </w:tr>
      <w:tr w:rsidR="00BA50C3" w:rsidRPr="00877585" w14:paraId="4A029AFE" w14:textId="77777777" w:rsidTr="00482AB7">
        <w:trPr>
          <w:trHeight w:val="20"/>
          <w:ins w:id="31" w:author="Richard" w:date="2022-09-30T17:55:00Z"/>
        </w:trPr>
        <w:tc>
          <w:tcPr>
            <w:tcW w:w="4050" w:type="dxa"/>
          </w:tcPr>
          <w:p w14:paraId="3BA072D3" w14:textId="6100E0FB" w:rsidR="00BA50C3" w:rsidRDefault="00BA50C3" w:rsidP="00482AB7">
            <w:pPr>
              <w:pStyle w:val="TableCellBody"/>
              <w:rPr>
                <w:ins w:id="32" w:author="Richard" w:date="2022-09-30T17:55:00Z"/>
              </w:rPr>
            </w:pPr>
            <w:ins w:id="33" w:author="Richard" w:date="2022-09-30T17:55:00Z">
              <w:r>
                <w:t>Buoyancy Package</w:t>
              </w:r>
            </w:ins>
          </w:p>
        </w:tc>
        <w:tc>
          <w:tcPr>
            <w:tcW w:w="1440" w:type="dxa"/>
          </w:tcPr>
          <w:p w14:paraId="1561E5CB" w14:textId="6CC7FF40" w:rsidR="00BA50C3" w:rsidRDefault="00BA50C3" w:rsidP="00482AB7">
            <w:pPr>
              <w:pStyle w:val="TableCellBody"/>
              <w:rPr>
                <w:ins w:id="34" w:author="Richard" w:date="2022-09-30T17:55:00Z"/>
              </w:rPr>
            </w:pPr>
            <w:ins w:id="35" w:author="Richard" w:date="2022-09-30T17:58:00Z">
              <w:r>
                <w:t xml:space="preserve">not </w:t>
              </w:r>
              <w:r w:rsidRPr="00EE6740">
                <w:t>supported</w:t>
              </w:r>
            </w:ins>
          </w:p>
        </w:tc>
        <w:tc>
          <w:tcPr>
            <w:tcW w:w="3870" w:type="dxa"/>
            <w:vAlign w:val="center"/>
          </w:tcPr>
          <w:p w14:paraId="67B947C1" w14:textId="77777777" w:rsidR="00BA50C3" w:rsidRDefault="00BA50C3" w:rsidP="00482AB7">
            <w:pPr>
              <w:pStyle w:val="TableCellBody"/>
              <w:rPr>
                <w:ins w:id="36" w:author="Richard" w:date="2022-09-30T17:55:00Z"/>
              </w:rPr>
            </w:pPr>
          </w:p>
        </w:tc>
      </w:tr>
    </w:tbl>
    <w:p w14:paraId="0E8D058C" w14:textId="77777777" w:rsidR="00375D94" w:rsidRDefault="00375D94" w:rsidP="00482AB7">
      <w:pPr>
        <w:pStyle w:val="TableFootnote"/>
      </w:pPr>
    </w:p>
    <w:sectPr w:rsidR="00375D94" w:rsidSect="00DF0020">
      <w:footerReference w:type="default" r:id="rId9"/>
      <w:type w:val="oddPage"/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B010249" w14:textId="77777777" w:rsidR="00594A87" w:rsidRDefault="00594A87">
      <w:pPr>
        <w:spacing w:line="240" w:lineRule="auto"/>
      </w:pPr>
      <w:r>
        <w:separator/>
      </w:r>
    </w:p>
  </w:endnote>
  <w:endnote w:type="continuationSeparator" w:id="0">
    <w:p w14:paraId="1A8114C9" w14:textId="77777777" w:rsidR="00594A87" w:rsidRDefault="00594A8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nivers 57 Condensed">
    <w:altName w:val="Calibri"/>
    <w:panose1 w:val="00000000000000000000"/>
    <w:charset w:val="00"/>
    <w:family w:val="modern"/>
    <w:notTrueType/>
    <w:pitch w:val="variable"/>
    <w:sig w:usb0="A000002F" w:usb1="4000004A" w:usb2="00000000" w:usb3="00000000" w:csb0="0000011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5ECE84A" w14:textId="77777777" w:rsidR="00C93E76" w:rsidRDefault="00C93E76" w:rsidP="00B24551">
    <w:pPr>
      <w:pStyle w:val="Footer"/>
      <w:tabs>
        <w:tab w:val="clear" w:pos="4320"/>
        <w:tab w:val="center" w:pos="4680"/>
      </w:tabs>
    </w:pP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884A1A">
      <w:rPr>
        <w:noProof/>
      </w:rPr>
      <w:t>14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6E9BDE9" w14:textId="77777777" w:rsidR="00594A87" w:rsidRDefault="00594A87">
      <w:pPr>
        <w:spacing w:line="240" w:lineRule="auto"/>
      </w:pPr>
      <w:r>
        <w:separator/>
      </w:r>
    </w:p>
  </w:footnote>
  <w:footnote w:type="continuationSeparator" w:id="0">
    <w:p w14:paraId="64B1136E" w14:textId="77777777" w:rsidR="00594A87" w:rsidRDefault="00594A8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98A21A4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F162C7C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80"/>
    <w:multiLevelType w:val="singleLevel"/>
    <w:tmpl w:val="1D267D2E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3">
    <w:nsid w:val="FFFFFF81"/>
    <w:multiLevelType w:val="singleLevel"/>
    <w:tmpl w:val="8800E656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4">
    <w:nsid w:val="FFFFFF82"/>
    <w:multiLevelType w:val="singleLevel"/>
    <w:tmpl w:val="6BB6B456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</w:abstractNum>
  <w:abstractNum w:abstractNumId="5">
    <w:nsid w:val="FFFFFF83"/>
    <w:multiLevelType w:val="singleLevel"/>
    <w:tmpl w:val="B6B02A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6">
    <w:nsid w:val="FFFFFF89"/>
    <w:multiLevelType w:val="singleLevel"/>
    <w:tmpl w:val="A41089D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</w:abstractNum>
  <w:abstractNum w:abstractNumId="7">
    <w:nsid w:val="0D5A60BE"/>
    <w:multiLevelType w:val="hybridMultilevel"/>
    <w:tmpl w:val="4EBCD392"/>
    <w:lvl w:ilvl="0" w:tplc="2C064BEC">
      <w:start w:val="1"/>
      <w:numFmt w:val="bullet"/>
      <w:pStyle w:val="ListBullet3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0BA2935"/>
    <w:multiLevelType w:val="hybridMultilevel"/>
    <w:tmpl w:val="1B54DC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3D22FC3"/>
    <w:multiLevelType w:val="hybridMultilevel"/>
    <w:tmpl w:val="C0EA5D8A"/>
    <w:lvl w:ilvl="0" w:tplc="9FF86284">
      <w:start w:val="1"/>
      <w:numFmt w:val="upperLetter"/>
      <w:pStyle w:val="ListNumber2"/>
      <w:lvlText w:val="%1."/>
      <w:lvlJc w:val="left"/>
      <w:pPr>
        <w:ind w:left="108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38FA0009"/>
    <w:multiLevelType w:val="multilevel"/>
    <w:tmpl w:val="30D01D10"/>
    <w:lvl w:ilvl="0">
      <w:start w:val="1"/>
      <w:numFmt w:val="upperRoman"/>
      <w:lvlText w:val="Article %1."/>
      <w:lvlJc w:val="left"/>
      <w:pPr>
        <w:tabs>
          <w:tab w:val="num" w:pos="2808"/>
        </w:tabs>
        <w:ind w:left="288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2808"/>
        </w:tabs>
        <w:ind w:left="288" w:firstLine="0"/>
      </w:pPr>
    </w:lvl>
    <w:lvl w:ilvl="2">
      <w:start w:val="1"/>
      <w:numFmt w:val="lowerLetter"/>
      <w:lvlText w:val="(%3)"/>
      <w:lvlJc w:val="left"/>
      <w:pPr>
        <w:tabs>
          <w:tab w:val="num" w:pos="1296"/>
        </w:tabs>
        <w:ind w:left="1008" w:hanging="432"/>
      </w:pPr>
    </w:lvl>
    <w:lvl w:ilvl="3">
      <w:start w:val="1"/>
      <w:numFmt w:val="lowerRoman"/>
      <w:lvlText w:val="(%4)"/>
      <w:lvlJc w:val="right"/>
      <w:pPr>
        <w:tabs>
          <w:tab w:val="num" w:pos="1152"/>
        </w:tabs>
        <w:ind w:left="1152" w:hanging="144"/>
      </w:pPr>
    </w:lvl>
    <w:lvl w:ilvl="4">
      <w:start w:val="1"/>
      <w:numFmt w:val="decimal"/>
      <w:lvlText w:val="%5)"/>
      <w:lvlJc w:val="left"/>
      <w:pPr>
        <w:tabs>
          <w:tab w:val="num" w:pos="1296"/>
        </w:tabs>
        <w:ind w:left="1296" w:hanging="432"/>
      </w:pPr>
    </w:lvl>
    <w:lvl w:ilvl="5">
      <w:start w:val="1"/>
      <w:numFmt w:val="lowerLetter"/>
      <w:pStyle w:val="Heading6"/>
      <w:lvlText w:val="%6)"/>
      <w:lvlJc w:val="left"/>
      <w:pPr>
        <w:tabs>
          <w:tab w:val="num" w:pos="1440"/>
        </w:tabs>
        <w:ind w:left="1440" w:hanging="432"/>
      </w:pPr>
    </w:lvl>
    <w:lvl w:ilvl="6">
      <w:start w:val="1"/>
      <w:numFmt w:val="lowerRoman"/>
      <w:pStyle w:val="Heading7"/>
      <w:lvlText w:val="%7)"/>
      <w:lvlJc w:val="right"/>
      <w:pPr>
        <w:tabs>
          <w:tab w:val="num" w:pos="1584"/>
        </w:tabs>
        <w:ind w:left="1584" w:hanging="288"/>
      </w:pPr>
    </w:lvl>
    <w:lvl w:ilvl="7">
      <w:start w:val="1"/>
      <w:numFmt w:val="lowerLetter"/>
      <w:pStyle w:val="Heading8"/>
      <w:lvlText w:val="%8."/>
      <w:lvlJc w:val="left"/>
      <w:pPr>
        <w:tabs>
          <w:tab w:val="num" w:pos="1728"/>
        </w:tabs>
        <w:ind w:left="1728" w:hanging="432"/>
      </w:pPr>
    </w:lvl>
    <w:lvl w:ilvl="8">
      <w:start w:val="1"/>
      <w:numFmt w:val="lowerRoman"/>
      <w:pStyle w:val="Heading9"/>
      <w:lvlText w:val="%9."/>
      <w:lvlJc w:val="right"/>
      <w:pPr>
        <w:tabs>
          <w:tab w:val="num" w:pos="1872"/>
        </w:tabs>
        <w:ind w:left="1872" w:hanging="144"/>
      </w:pPr>
    </w:lvl>
  </w:abstractNum>
  <w:abstractNum w:abstractNumId="11">
    <w:nsid w:val="3A4E0164"/>
    <w:multiLevelType w:val="hybridMultilevel"/>
    <w:tmpl w:val="FE2EAE12"/>
    <w:lvl w:ilvl="0" w:tplc="CA5A8136">
      <w:start w:val="1"/>
      <w:numFmt w:val="decimal"/>
      <w:pStyle w:val="TableTitle"/>
      <w:lvlText w:val="Table %1."/>
      <w:lvlJc w:val="left"/>
      <w:pPr>
        <w:ind w:left="720" w:hanging="360"/>
      </w:pPr>
      <w:rPr>
        <w:rFonts w:ascii="Arial Narrow" w:hAnsi="Arial Narrow"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B1A5A08"/>
    <w:multiLevelType w:val="multilevel"/>
    <w:tmpl w:val="284E8B5A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 w:val="20"/>
        <w:szCs w:val="20"/>
        <w:u w:val="none"/>
        <w:vertAlign w:val="baseline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360" w:hanging="36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360" w:hanging="36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360" w:hanging="36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360" w:hanging="36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60" w:hanging="36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60" w:hanging="36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360" w:hanging="360"/>
      </w:pPr>
      <w:rPr>
        <w:rFonts w:cs="Times New Roman" w:hint="default"/>
      </w:rPr>
    </w:lvl>
  </w:abstractNum>
  <w:abstractNum w:abstractNumId="13">
    <w:nsid w:val="4E5C6DC0"/>
    <w:multiLevelType w:val="hybridMultilevel"/>
    <w:tmpl w:val="5364BE7E"/>
    <w:lvl w:ilvl="0" w:tplc="6E88B04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5C06C4F"/>
    <w:multiLevelType w:val="hybridMultilevel"/>
    <w:tmpl w:val="DC2AB544"/>
    <w:lvl w:ilvl="0" w:tplc="F490FF16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05D2C8B"/>
    <w:multiLevelType w:val="hybridMultilevel"/>
    <w:tmpl w:val="BC187A62"/>
    <w:lvl w:ilvl="0" w:tplc="83E0A37C">
      <w:start w:val="1"/>
      <w:numFmt w:val="decimal"/>
      <w:pStyle w:val="ListNumber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2F02DE4"/>
    <w:multiLevelType w:val="hybridMultilevel"/>
    <w:tmpl w:val="3F5C2066"/>
    <w:lvl w:ilvl="0" w:tplc="3960A570">
      <w:start w:val="1"/>
      <w:numFmt w:val="decimal"/>
      <w:pStyle w:val="FigureCaption"/>
      <w:lvlText w:val="Figure 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70422D9"/>
    <w:multiLevelType w:val="hybridMultilevel"/>
    <w:tmpl w:val="A65A564C"/>
    <w:lvl w:ilvl="0" w:tplc="FC8E8C30">
      <w:start w:val="1"/>
      <w:numFmt w:val="upperRoman"/>
      <w:pStyle w:val="ListNumber3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F3F6FBF"/>
    <w:multiLevelType w:val="hybridMultilevel"/>
    <w:tmpl w:val="90F4610C"/>
    <w:lvl w:ilvl="0" w:tplc="76E8359C">
      <w:start w:val="1"/>
      <w:numFmt w:val="bullet"/>
      <w:pStyle w:val="ListBullet2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10"/>
  </w:num>
  <w:num w:numId="5">
    <w:abstractNumId w:val="12"/>
  </w:num>
  <w:num w:numId="6">
    <w:abstractNumId w:val="15"/>
  </w:num>
  <w:num w:numId="7">
    <w:abstractNumId w:val="9"/>
  </w:num>
  <w:num w:numId="8">
    <w:abstractNumId w:val="17"/>
  </w:num>
  <w:num w:numId="9">
    <w:abstractNumId w:val="13"/>
  </w:num>
  <w:num w:numId="10">
    <w:abstractNumId w:val="14"/>
  </w:num>
  <w:num w:numId="11">
    <w:abstractNumId w:val="18"/>
  </w:num>
  <w:num w:numId="12">
    <w:abstractNumId w:val="7"/>
  </w:num>
  <w:num w:numId="13">
    <w:abstractNumId w:val="16"/>
  </w:num>
  <w:num w:numId="14">
    <w:abstractNumId w:val="11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15"/>
    <w:lvlOverride w:ilvl="0">
      <w:startOverride w:val="1"/>
    </w:lvlOverride>
  </w:num>
  <w:num w:numId="20">
    <w:abstractNumId w:val="8"/>
  </w:num>
  <w:numIdMacAtCleanup w:val="8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Winston, Richard B">
    <w15:presenceInfo w15:providerId="AD" w15:userId="S::rbwinst@usgs.gov::ade0d6a1-2eac-47b8-bdee-bd657a6daea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trackRevision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00F3"/>
    <w:rsid w:val="00003855"/>
    <w:rsid w:val="00045CA8"/>
    <w:rsid w:val="00047108"/>
    <w:rsid w:val="000574ED"/>
    <w:rsid w:val="00087A89"/>
    <w:rsid w:val="000B1B67"/>
    <w:rsid w:val="000C0DF8"/>
    <w:rsid w:val="000C522C"/>
    <w:rsid w:val="000D17EF"/>
    <w:rsid w:val="000D4B70"/>
    <w:rsid w:val="000E2944"/>
    <w:rsid w:val="000F56F9"/>
    <w:rsid w:val="000F5E98"/>
    <w:rsid w:val="00111B28"/>
    <w:rsid w:val="00132781"/>
    <w:rsid w:val="00153923"/>
    <w:rsid w:val="0015565F"/>
    <w:rsid w:val="001778CF"/>
    <w:rsid w:val="00191F8C"/>
    <w:rsid w:val="00195BE7"/>
    <w:rsid w:val="0019719F"/>
    <w:rsid w:val="001B36F6"/>
    <w:rsid w:val="001B380D"/>
    <w:rsid w:val="001C02A6"/>
    <w:rsid w:val="001C5C35"/>
    <w:rsid w:val="001D095A"/>
    <w:rsid w:val="001E063A"/>
    <w:rsid w:val="001E0EDF"/>
    <w:rsid w:val="001F16AD"/>
    <w:rsid w:val="001F1EB4"/>
    <w:rsid w:val="001F6F50"/>
    <w:rsid w:val="001F7B67"/>
    <w:rsid w:val="002121AC"/>
    <w:rsid w:val="00215E7F"/>
    <w:rsid w:val="00216AA8"/>
    <w:rsid w:val="00221BA2"/>
    <w:rsid w:val="00223BE3"/>
    <w:rsid w:val="00227E8E"/>
    <w:rsid w:val="002354E8"/>
    <w:rsid w:val="002450F8"/>
    <w:rsid w:val="002500F3"/>
    <w:rsid w:val="002530C4"/>
    <w:rsid w:val="00262FB7"/>
    <w:rsid w:val="00271408"/>
    <w:rsid w:val="00283214"/>
    <w:rsid w:val="002834EA"/>
    <w:rsid w:val="00284CA4"/>
    <w:rsid w:val="00286C7F"/>
    <w:rsid w:val="0029519C"/>
    <w:rsid w:val="002A13F0"/>
    <w:rsid w:val="002A6991"/>
    <w:rsid w:val="002B1CAB"/>
    <w:rsid w:val="002B329D"/>
    <w:rsid w:val="002B7A30"/>
    <w:rsid w:val="002C09AF"/>
    <w:rsid w:val="002C0BCA"/>
    <w:rsid w:val="002C0FCB"/>
    <w:rsid w:val="002E105A"/>
    <w:rsid w:val="002E6D53"/>
    <w:rsid w:val="00303987"/>
    <w:rsid w:val="00304FAC"/>
    <w:rsid w:val="00311507"/>
    <w:rsid w:val="00344308"/>
    <w:rsid w:val="0036291C"/>
    <w:rsid w:val="00367838"/>
    <w:rsid w:val="00375D94"/>
    <w:rsid w:val="00376734"/>
    <w:rsid w:val="00384E49"/>
    <w:rsid w:val="003938CE"/>
    <w:rsid w:val="0039551A"/>
    <w:rsid w:val="00396319"/>
    <w:rsid w:val="003977F8"/>
    <w:rsid w:val="003A520F"/>
    <w:rsid w:val="003B0C73"/>
    <w:rsid w:val="003C16F8"/>
    <w:rsid w:val="003D4F1B"/>
    <w:rsid w:val="003D7B48"/>
    <w:rsid w:val="003D7D95"/>
    <w:rsid w:val="004079FF"/>
    <w:rsid w:val="004104F3"/>
    <w:rsid w:val="0041064E"/>
    <w:rsid w:val="0042611A"/>
    <w:rsid w:val="00450824"/>
    <w:rsid w:val="004531C4"/>
    <w:rsid w:val="00474AE4"/>
    <w:rsid w:val="00475952"/>
    <w:rsid w:val="00481B07"/>
    <w:rsid w:val="00482AB7"/>
    <w:rsid w:val="004D3782"/>
    <w:rsid w:val="004D4131"/>
    <w:rsid w:val="004D5B73"/>
    <w:rsid w:val="004E4B63"/>
    <w:rsid w:val="00507201"/>
    <w:rsid w:val="0051733A"/>
    <w:rsid w:val="00522592"/>
    <w:rsid w:val="00522CE3"/>
    <w:rsid w:val="00526723"/>
    <w:rsid w:val="00540893"/>
    <w:rsid w:val="00545B01"/>
    <w:rsid w:val="005507D5"/>
    <w:rsid w:val="00551751"/>
    <w:rsid w:val="0056546D"/>
    <w:rsid w:val="00586812"/>
    <w:rsid w:val="00594A87"/>
    <w:rsid w:val="005A5E9B"/>
    <w:rsid w:val="005B1A6E"/>
    <w:rsid w:val="005B5E24"/>
    <w:rsid w:val="005C2DE4"/>
    <w:rsid w:val="005E1E58"/>
    <w:rsid w:val="005E2F44"/>
    <w:rsid w:val="005E6ABC"/>
    <w:rsid w:val="006042D9"/>
    <w:rsid w:val="0062006D"/>
    <w:rsid w:val="0064351F"/>
    <w:rsid w:val="00650005"/>
    <w:rsid w:val="00667E73"/>
    <w:rsid w:val="00676B1D"/>
    <w:rsid w:val="006831DB"/>
    <w:rsid w:val="006837C5"/>
    <w:rsid w:val="00686EA3"/>
    <w:rsid w:val="0069187A"/>
    <w:rsid w:val="0069710A"/>
    <w:rsid w:val="006B25D3"/>
    <w:rsid w:val="006B67BF"/>
    <w:rsid w:val="006E5D27"/>
    <w:rsid w:val="00701170"/>
    <w:rsid w:val="00716EF9"/>
    <w:rsid w:val="00720E82"/>
    <w:rsid w:val="007260AA"/>
    <w:rsid w:val="00726E14"/>
    <w:rsid w:val="00735FA9"/>
    <w:rsid w:val="00755DDF"/>
    <w:rsid w:val="00764DA8"/>
    <w:rsid w:val="007655BF"/>
    <w:rsid w:val="00772E70"/>
    <w:rsid w:val="007731D8"/>
    <w:rsid w:val="00774853"/>
    <w:rsid w:val="00784F88"/>
    <w:rsid w:val="007B0747"/>
    <w:rsid w:val="007B44E2"/>
    <w:rsid w:val="007F1EE5"/>
    <w:rsid w:val="007F509D"/>
    <w:rsid w:val="0080735D"/>
    <w:rsid w:val="008114CF"/>
    <w:rsid w:val="00811A40"/>
    <w:rsid w:val="0081552B"/>
    <w:rsid w:val="0082107B"/>
    <w:rsid w:val="008246A3"/>
    <w:rsid w:val="00825C67"/>
    <w:rsid w:val="008413BF"/>
    <w:rsid w:val="00842F3C"/>
    <w:rsid w:val="008435B3"/>
    <w:rsid w:val="008450B3"/>
    <w:rsid w:val="00857C51"/>
    <w:rsid w:val="00862DEE"/>
    <w:rsid w:val="00872DD3"/>
    <w:rsid w:val="00872F0F"/>
    <w:rsid w:val="00884A1A"/>
    <w:rsid w:val="008856C6"/>
    <w:rsid w:val="0089437E"/>
    <w:rsid w:val="00896710"/>
    <w:rsid w:val="008973A5"/>
    <w:rsid w:val="008A1DC8"/>
    <w:rsid w:val="008B2B1F"/>
    <w:rsid w:val="008B7999"/>
    <w:rsid w:val="008D2840"/>
    <w:rsid w:val="008E7155"/>
    <w:rsid w:val="008F0519"/>
    <w:rsid w:val="008F614A"/>
    <w:rsid w:val="008F714C"/>
    <w:rsid w:val="008F739F"/>
    <w:rsid w:val="0091393E"/>
    <w:rsid w:val="009150D9"/>
    <w:rsid w:val="00920E25"/>
    <w:rsid w:val="00923746"/>
    <w:rsid w:val="0092735D"/>
    <w:rsid w:val="00946770"/>
    <w:rsid w:val="009527FE"/>
    <w:rsid w:val="0095618F"/>
    <w:rsid w:val="00957DB4"/>
    <w:rsid w:val="009716DF"/>
    <w:rsid w:val="00976075"/>
    <w:rsid w:val="00977BAE"/>
    <w:rsid w:val="00982B68"/>
    <w:rsid w:val="009862D7"/>
    <w:rsid w:val="00991DE3"/>
    <w:rsid w:val="00992F13"/>
    <w:rsid w:val="009A164A"/>
    <w:rsid w:val="009A1854"/>
    <w:rsid w:val="009A7F3B"/>
    <w:rsid w:val="009B0B9B"/>
    <w:rsid w:val="009B22DF"/>
    <w:rsid w:val="009D6E8D"/>
    <w:rsid w:val="009E32FA"/>
    <w:rsid w:val="009F4ACD"/>
    <w:rsid w:val="00A07C5A"/>
    <w:rsid w:val="00A131F7"/>
    <w:rsid w:val="00A13F9A"/>
    <w:rsid w:val="00A14532"/>
    <w:rsid w:val="00A203B3"/>
    <w:rsid w:val="00A346F2"/>
    <w:rsid w:val="00A40A25"/>
    <w:rsid w:val="00A526D6"/>
    <w:rsid w:val="00A6088A"/>
    <w:rsid w:val="00A62200"/>
    <w:rsid w:val="00A62575"/>
    <w:rsid w:val="00A63EA9"/>
    <w:rsid w:val="00A64F0F"/>
    <w:rsid w:val="00A7069A"/>
    <w:rsid w:val="00A772B9"/>
    <w:rsid w:val="00A82751"/>
    <w:rsid w:val="00A86FBC"/>
    <w:rsid w:val="00AA07ED"/>
    <w:rsid w:val="00AA3B82"/>
    <w:rsid w:val="00AB6CA0"/>
    <w:rsid w:val="00AB7523"/>
    <w:rsid w:val="00AC3B63"/>
    <w:rsid w:val="00AD0305"/>
    <w:rsid w:val="00AD4F63"/>
    <w:rsid w:val="00AD76E3"/>
    <w:rsid w:val="00AE3CC7"/>
    <w:rsid w:val="00AE53EC"/>
    <w:rsid w:val="00B13FD1"/>
    <w:rsid w:val="00B16CD7"/>
    <w:rsid w:val="00B22AF2"/>
    <w:rsid w:val="00B24551"/>
    <w:rsid w:val="00B32433"/>
    <w:rsid w:val="00B40F8C"/>
    <w:rsid w:val="00B63408"/>
    <w:rsid w:val="00B6639E"/>
    <w:rsid w:val="00B738C5"/>
    <w:rsid w:val="00B74048"/>
    <w:rsid w:val="00B86E30"/>
    <w:rsid w:val="00B960D3"/>
    <w:rsid w:val="00BA3AC6"/>
    <w:rsid w:val="00BA50C3"/>
    <w:rsid w:val="00BA6745"/>
    <w:rsid w:val="00BD0A12"/>
    <w:rsid w:val="00BD7E99"/>
    <w:rsid w:val="00BD7F9B"/>
    <w:rsid w:val="00BF6D72"/>
    <w:rsid w:val="00C16B43"/>
    <w:rsid w:val="00C17262"/>
    <w:rsid w:val="00C36C02"/>
    <w:rsid w:val="00C533FF"/>
    <w:rsid w:val="00C54884"/>
    <w:rsid w:val="00C54EA2"/>
    <w:rsid w:val="00C6276A"/>
    <w:rsid w:val="00C652FB"/>
    <w:rsid w:val="00C93E76"/>
    <w:rsid w:val="00CA47A1"/>
    <w:rsid w:val="00CA5E98"/>
    <w:rsid w:val="00CB4047"/>
    <w:rsid w:val="00CD0F2E"/>
    <w:rsid w:val="00CD6B5D"/>
    <w:rsid w:val="00CE57C4"/>
    <w:rsid w:val="00CF396C"/>
    <w:rsid w:val="00D024B9"/>
    <w:rsid w:val="00D0307E"/>
    <w:rsid w:val="00D219F9"/>
    <w:rsid w:val="00D27B82"/>
    <w:rsid w:val="00D400B0"/>
    <w:rsid w:val="00D43B05"/>
    <w:rsid w:val="00D53F39"/>
    <w:rsid w:val="00D5419B"/>
    <w:rsid w:val="00D558B3"/>
    <w:rsid w:val="00D5633F"/>
    <w:rsid w:val="00D5760A"/>
    <w:rsid w:val="00D576D5"/>
    <w:rsid w:val="00D771E4"/>
    <w:rsid w:val="00DB79C5"/>
    <w:rsid w:val="00DE6199"/>
    <w:rsid w:val="00DF0020"/>
    <w:rsid w:val="00E0641B"/>
    <w:rsid w:val="00E20EDD"/>
    <w:rsid w:val="00E252CA"/>
    <w:rsid w:val="00E42264"/>
    <w:rsid w:val="00E6049D"/>
    <w:rsid w:val="00E710EC"/>
    <w:rsid w:val="00E75C66"/>
    <w:rsid w:val="00E86548"/>
    <w:rsid w:val="00EA3B42"/>
    <w:rsid w:val="00EA696D"/>
    <w:rsid w:val="00EC26F2"/>
    <w:rsid w:val="00EC2E3F"/>
    <w:rsid w:val="00ED7915"/>
    <w:rsid w:val="00EE1ACF"/>
    <w:rsid w:val="00EE4077"/>
    <w:rsid w:val="00EF0BF5"/>
    <w:rsid w:val="00F01C0B"/>
    <w:rsid w:val="00F03374"/>
    <w:rsid w:val="00F17B4D"/>
    <w:rsid w:val="00F21D01"/>
    <w:rsid w:val="00F24DB5"/>
    <w:rsid w:val="00F30441"/>
    <w:rsid w:val="00F33F4A"/>
    <w:rsid w:val="00F368EA"/>
    <w:rsid w:val="00F36C8C"/>
    <w:rsid w:val="00F42522"/>
    <w:rsid w:val="00F437A0"/>
    <w:rsid w:val="00F524A4"/>
    <w:rsid w:val="00F53193"/>
    <w:rsid w:val="00F5507A"/>
    <w:rsid w:val="00F61127"/>
    <w:rsid w:val="00F702CE"/>
    <w:rsid w:val="00F71280"/>
    <w:rsid w:val="00F83E73"/>
    <w:rsid w:val="00F8480F"/>
    <w:rsid w:val="00F92E73"/>
    <w:rsid w:val="00FD49F9"/>
    <w:rsid w:val="00FD62DF"/>
    <w:rsid w:val="00FD7DE8"/>
    <w:rsid w:val="00FE6CCD"/>
    <w:rsid w:val="00FF438C"/>
    <w:rsid w:val="00FF5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FA0038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footnote text" w:uiPriority="0"/>
    <w:lsdException w:name="caption" w:qFormat="1"/>
    <w:lsdException w:name="footnote reference" w:uiPriority="0"/>
    <w:lsdException w:name="List Bullet" w:uiPriority="0" w:qFormat="1"/>
    <w:lsdException w:name="List Number" w:uiPriority="0" w:qFormat="1"/>
    <w:lsdException w:name="List 4" w:unhideWhenUsed="0"/>
    <w:lsdException w:name="List 5" w:unhideWhenUsed="0"/>
    <w:lsdException w:name="List Bullet 2" w:uiPriority="0" w:qFormat="1"/>
    <w:lsdException w:name="List Bullet 3" w:uiPriority="0" w:qFormat="1"/>
    <w:lsdException w:name="List Number 2" w:uiPriority="0" w:qFormat="1"/>
    <w:lsdException w:name="List Number 3" w:uiPriority="0" w:qFormat="1"/>
    <w:lsdException w:name="Title" w:semiHidden="0" w:uiPriority="0" w:unhideWhenUsed="0" w:qFormat="1"/>
    <w:lsdException w:name="Signature" w:uiPriority="0"/>
    <w:lsdException w:name="Default Paragraph Font" w:uiPriority="1"/>
    <w:lsdException w:name="Body Text" w:uiPriority="0" w:qFormat="1"/>
    <w:lsdException w:name="Subtitle" w:unhideWhenUsed="0"/>
    <w:lsdException w:name="Salutation" w:unhideWhenUsed="0"/>
    <w:lsdException w:name="Date" w:unhideWhenUsed="0"/>
    <w:lsdException w:name="Body Text First Indent" w:unhideWhenUsed="0"/>
    <w:lsdException w:name="Hyperlink" w:uiPriority="0" w:qFormat="1"/>
    <w:lsdException w:name="Strong" w:semiHidden="0" w:uiPriority="0" w:unhideWhenUsed="0" w:qFormat="1"/>
    <w:lsdException w:name="Emphasis" w:semiHidden="0" w:uiPriority="0" w:unhideWhenUsed="0" w:qFormat="1"/>
    <w:lsdException w:name="Normal Table" w:semiHidden="0" w:unhideWhenUsed="0"/>
    <w:lsdException w:name="Table Simple 1" w:uiPriority="0"/>
    <w:lsdException w:name="Table Simple 2" w:uiPriority="0"/>
    <w:lsdException w:name="Table Simple 3" w:uiPriority="0"/>
    <w:lsdException w:name="Table Classic 1" w:uiPriority="0"/>
    <w:lsdException w:name="Table Classic 2" w:uiPriority="0"/>
    <w:lsdException w:name="Table Classic 3" w:uiPriority="0"/>
    <w:lsdException w:name="Table Classic 4" w:uiPriority="0"/>
    <w:lsdException w:name="Table Colorful 1" w:uiPriority="0"/>
    <w:lsdException w:name="Table Colorful 2" w:uiPriority="0"/>
    <w:lsdException w:name="Table Colorful 3" w:uiPriority="0"/>
    <w:lsdException w:name="Table Columns 1" w:uiPriority="0"/>
    <w:lsdException w:name="Table Columns 2" w:uiPriority="0"/>
    <w:lsdException w:name="Table Columns 3" w:uiPriority="0"/>
    <w:lsdException w:name="Table Columns 4" w:uiPriority="0"/>
    <w:lsdException w:name="Table Columns 5" w:uiPriority="0"/>
    <w:lsdException w:name="Table Grid 1" w:uiPriority="0"/>
    <w:lsdException w:name="Table Grid 2" w:uiPriority="0"/>
    <w:lsdException w:name="Table Grid 3" w:uiPriority="0"/>
    <w:lsdException w:name="Table Grid 4" w:uiPriority="0"/>
    <w:lsdException w:name="Table Grid 5" w:uiPriority="0"/>
    <w:lsdException w:name="Table Grid 6" w:uiPriority="0"/>
    <w:lsdException w:name="Table Grid 7" w:uiPriority="0"/>
    <w:lsdException w:name="Table Grid 8" w:uiPriority="0"/>
    <w:lsdException w:name="Table List 1" w:uiPriority="0"/>
    <w:lsdException w:name="Table List 2" w:uiPriority="0"/>
    <w:lsdException w:name="Table List 3" w:uiPriority="0"/>
    <w:lsdException w:name="Table List 4" w:uiPriority="0"/>
    <w:lsdException w:name="Table List 5" w:uiPriority="0"/>
    <w:lsdException w:name="Table List 6" w:uiPriority="0"/>
    <w:lsdException w:name="Table List 7" w:uiPriority="0"/>
    <w:lsdException w:name="Table List 8" w:uiPriority="0"/>
    <w:lsdException w:name="Table 3D effects 1" w:uiPriority="0"/>
    <w:lsdException w:name="Table 3D effects 2" w:uiPriority="0"/>
    <w:lsdException w:name="Table 3D effects 3" w:uiPriority="0"/>
    <w:lsdException w:name="Table Contemporary" w:uiPriority="0"/>
    <w:lsdException w:name="Table Elegant" w:uiPriority="0"/>
    <w:lsdException w:name="Table Professional" w:uiPriority="0"/>
    <w:lsdException w:name="Table Subtle 1" w:uiPriority="0"/>
    <w:lsdException w:name="Table Subtle 2" w:uiPriority="0"/>
    <w:lsdException w:name="Table Web 1" w:uiPriority="0"/>
    <w:lsdException w:name="Table Web 2" w:semiHidden="0" w:uiPriority="0" w:unhideWhenUsed="0"/>
    <w:lsdException w:name="Table Web 3" w:uiPriority="0"/>
    <w:lsdException w:name="Table Grid" w:semiHidden="0" w:uiPriority="59" w:unhideWhenUsed="0"/>
    <w:lsdException w:name="Table Theme" w:semiHidden="0" w:uiPriority="0" w:unhideWhenUsed="0"/>
    <w:lsdException w:name="Placeholder Text" w:unhideWhenUsed="0"/>
    <w:lsdException w:name="No Spacing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nhideWhenUsed="0"/>
    <w:lsdException w:name="Intense Emphasis" w:unhideWhenUsed="0"/>
    <w:lsdException w:name="Subtle Reference" w:unhideWhenUsed="0"/>
    <w:lsdException w:name="Intense Reference" w:unhideWhenUsed="0"/>
    <w:lsdException w:name="Book Title" w:unhideWhenUsed="0"/>
    <w:lsdException w:name="TOC Heading" w:qFormat="1"/>
  </w:latentStyles>
  <w:style w:type="paragraph" w:default="1" w:styleId="Normal">
    <w:name w:val="Normal"/>
    <w:rsid w:val="001778CF"/>
  </w:style>
  <w:style w:type="paragraph" w:styleId="Heading1">
    <w:name w:val="heading 1"/>
    <w:basedOn w:val="Normal"/>
    <w:next w:val="BodyText"/>
    <w:link w:val="Heading1Char"/>
    <w:qFormat/>
    <w:rsid w:val="001778CF"/>
    <w:pPr>
      <w:keepNext/>
      <w:spacing w:before="240" w:after="120"/>
      <w:outlineLvl w:val="0"/>
    </w:pPr>
    <w:rPr>
      <w:rFonts w:ascii="Arial Narrow" w:eastAsia="Times New Roman" w:hAnsi="Arial Narrow" w:cs="Arial"/>
      <w:b/>
      <w:bCs/>
      <w:kern w:val="32"/>
      <w:sz w:val="32"/>
      <w:szCs w:val="32"/>
    </w:rPr>
  </w:style>
  <w:style w:type="paragraph" w:styleId="Heading2">
    <w:name w:val="heading 2"/>
    <w:basedOn w:val="Heading1"/>
    <w:next w:val="BodyText"/>
    <w:link w:val="Heading2Char"/>
    <w:autoRedefine/>
    <w:qFormat/>
    <w:rsid w:val="001778CF"/>
    <w:pPr>
      <w:outlineLvl w:val="1"/>
    </w:pPr>
    <w:rPr>
      <w:bCs w:val="0"/>
      <w:iCs/>
      <w:sz w:val="26"/>
      <w:szCs w:val="26"/>
    </w:rPr>
  </w:style>
  <w:style w:type="paragraph" w:styleId="Heading3">
    <w:name w:val="heading 3"/>
    <w:basedOn w:val="Heading1"/>
    <w:next w:val="BodyText"/>
    <w:link w:val="Heading3Char"/>
    <w:qFormat/>
    <w:rsid w:val="001778CF"/>
    <w:pPr>
      <w:outlineLvl w:val="2"/>
    </w:pPr>
    <w:rPr>
      <w:b w:val="0"/>
      <w:bCs w:val="0"/>
      <w:sz w:val="26"/>
      <w:szCs w:val="26"/>
    </w:rPr>
  </w:style>
  <w:style w:type="paragraph" w:styleId="Heading4">
    <w:name w:val="heading 4"/>
    <w:basedOn w:val="Heading1"/>
    <w:next w:val="BodyText"/>
    <w:link w:val="Heading4Char"/>
    <w:qFormat/>
    <w:rsid w:val="001778CF"/>
    <w:pPr>
      <w:outlineLvl w:val="3"/>
    </w:pPr>
    <w:rPr>
      <w:b w:val="0"/>
      <w:bCs w:val="0"/>
      <w:sz w:val="24"/>
    </w:rPr>
  </w:style>
  <w:style w:type="paragraph" w:styleId="Heading5">
    <w:name w:val="heading 5"/>
    <w:basedOn w:val="Heading1"/>
    <w:next w:val="BodyText"/>
    <w:link w:val="Heading5Char"/>
    <w:qFormat/>
    <w:rsid w:val="001778CF"/>
    <w:pPr>
      <w:outlineLvl w:val="4"/>
    </w:pPr>
    <w:rPr>
      <w:b w:val="0"/>
      <w:bCs w:val="0"/>
      <w:iCs/>
      <w:sz w:val="22"/>
    </w:rPr>
  </w:style>
  <w:style w:type="paragraph" w:styleId="Heading6">
    <w:name w:val="heading 6"/>
    <w:basedOn w:val="Normal"/>
    <w:next w:val="Normal"/>
    <w:link w:val="Heading6Char"/>
    <w:uiPriority w:val="99"/>
    <w:semiHidden/>
    <w:qFormat/>
    <w:rsid w:val="001778CF"/>
    <w:pPr>
      <w:numPr>
        <w:ilvl w:val="5"/>
        <w:numId w:val="4"/>
      </w:numPr>
      <w:spacing w:before="240" w:after="60" w:line="240" w:lineRule="auto"/>
      <w:outlineLvl w:val="5"/>
    </w:pPr>
    <w:rPr>
      <w:rFonts w:eastAsia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9"/>
    <w:semiHidden/>
    <w:qFormat/>
    <w:rsid w:val="001778CF"/>
    <w:pPr>
      <w:numPr>
        <w:ilvl w:val="6"/>
        <w:numId w:val="4"/>
      </w:numPr>
      <w:spacing w:before="240" w:after="60" w:line="240" w:lineRule="auto"/>
      <w:outlineLvl w:val="6"/>
    </w:pPr>
    <w:rPr>
      <w:rFonts w:eastAsia="Times New Roman"/>
    </w:rPr>
  </w:style>
  <w:style w:type="paragraph" w:styleId="Heading8">
    <w:name w:val="heading 8"/>
    <w:basedOn w:val="Normal"/>
    <w:next w:val="Normal"/>
    <w:link w:val="Heading8Char"/>
    <w:uiPriority w:val="99"/>
    <w:semiHidden/>
    <w:qFormat/>
    <w:rsid w:val="001778CF"/>
    <w:pPr>
      <w:numPr>
        <w:ilvl w:val="7"/>
        <w:numId w:val="4"/>
      </w:numPr>
      <w:spacing w:before="240" w:after="60" w:line="240" w:lineRule="auto"/>
      <w:outlineLvl w:val="7"/>
    </w:pPr>
    <w:rPr>
      <w:rFonts w:eastAsia="Times New Roman"/>
      <w:i/>
      <w:iCs/>
    </w:rPr>
  </w:style>
  <w:style w:type="paragraph" w:styleId="Heading9">
    <w:name w:val="heading 9"/>
    <w:basedOn w:val="Normal"/>
    <w:next w:val="Normal"/>
    <w:link w:val="Heading9Char"/>
    <w:uiPriority w:val="99"/>
    <w:semiHidden/>
    <w:qFormat/>
    <w:rsid w:val="001778CF"/>
    <w:pPr>
      <w:numPr>
        <w:ilvl w:val="8"/>
        <w:numId w:val="4"/>
      </w:numPr>
      <w:spacing w:before="240" w:after="60" w:line="240" w:lineRule="auto"/>
      <w:outlineLvl w:val="8"/>
    </w:pPr>
    <w:rPr>
      <w:rFonts w:ascii="Arial Narrow" w:eastAsia="Times New Roman" w:hAnsi="Arial Narrow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1778CF"/>
    <w:pPr>
      <w:ind w:firstLine="720"/>
    </w:pPr>
    <w:rPr>
      <w:rFonts w:eastAsia="Times New Roman"/>
    </w:rPr>
  </w:style>
  <w:style w:type="character" w:customStyle="1" w:styleId="BodyTextChar">
    <w:name w:val="Body Text Char"/>
    <w:basedOn w:val="DefaultParagraphFont"/>
    <w:link w:val="BodyText"/>
    <w:rsid w:val="001778CF"/>
    <w:rPr>
      <w:rFonts w:eastAsia="Times New Roman"/>
    </w:rPr>
  </w:style>
  <w:style w:type="character" w:customStyle="1" w:styleId="Heading1Char">
    <w:name w:val="Heading 1 Char"/>
    <w:basedOn w:val="DefaultParagraphFont"/>
    <w:link w:val="Heading1"/>
    <w:rsid w:val="001778CF"/>
    <w:rPr>
      <w:rFonts w:ascii="Arial Narrow" w:eastAsia="Times New Roman" w:hAnsi="Arial Narrow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778CF"/>
    <w:rPr>
      <w:rFonts w:ascii="Arial Narrow" w:eastAsia="Times New Roman" w:hAnsi="Arial Narrow" w:cs="Arial"/>
      <w:b/>
      <w:iCs/>
      <w:kern w:val="32"/>
      <w:sz w:val="26"/>
      <w:szCs w:val="26"/>
    </w:rPr>
  </w:style>
  <w:style w:type="character" w:customStyle="1" w:styleId="Heading3Char">
    <w:name w:val="Heading 3 Char"/>
    <w:basedOn w:val="DefaultParagraphFont"/>
    <w:link w:val="Heading3"/>
    <w:rsid w:val="001778CF"/>
    <w:rPr>
      <w:rFonts w:ascii="Arial Narrow" w:eastAsia="Times New Roman" w:hAnsi="Arial Narrow" w:cs="Arial"/>
      <w:kern w:val="32"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1778CF"/>
    <w:rPr>
      <w:rFonts w:ascii="Arial Narrow" w:eastAsia="Times New Roman" w:hAnsi="Arial Narrow" w:cs="Arial"/>
      <w:kern w:val="32"/>
      <w:szCs w:val="32"/>
    </w:rPr>
  </w:style>
  <w:style w:type="character" w:customStyle="1" w:styleId="Heading5Char">
    <w:name w:val="Heading 5 Char"/>
    <w:basedOn w:val="DefaultParagraphFont"/>
    <w:link w:val="Heading5"/>
    <w:rsid w:val="001778CF"/>
    <w:rPr>
      <w:rFonts w:ascii="Arial Narrow" w:eastAsia="Times New Roman" w:hAnsi="Arial Narrow" w:cs="Arial"/>
      <w:iCs/>
      <w:kern w:val="32"/>
      <w:sz w:val="22"/>
      <w:szCs w:val="32"/>
    </w:rPr>
  </w:style>
  <w:style w:type="character" w:customStyle="1" w:styleId="Heading6Char">
    <w:name w:val="Heading 6 Char"/>
    <w:basedOn w:val="DefaultParagraphFont"/>
    <w:link w:val="Heading6"/>
    <w:uiPriority w:val="99"/>
    <w:semiHidden/>
    <w:rsid w:val="001778CF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9"/>
    <w:semiHidden/>
    <w:rsid w:val="001778CF"/>
    <w:rPr>
      <w:rFonts w:eastAsia="Times New Roman"/>
    </w:rPr>
  </w:style>
  <w:style w:type="character" w:customStyle="1" w:styleId="Heading8Char">
    <w:name w:val="Heading 8 Char"/>
    <w:basedOn w:val="DefaultParagraphFont"/>
    <w:link w:val="Heading8"/>
    <w:uiPriority w:val="99"/>
    <w:semiHidden/>
    <w:rsid w:val="001778CF"/>
    <w:rPr>
      <w:rFonts w:eastAsia="Times New Roman"/>
      <w:i/>
      <w:iCs/>
    </w:rPr>
  </w:style>
  <w:style w:type="character" w:customStyle="1" w:styleId="Heading9Char">
    <w:name w:val="Heading 9 Char"/>
    <w:basedOn w:val="DefaultParagraphFont"/>
    <w:link w:val="Heading9"/>
    <w:uiPriority w:val="99"/>
    <w:semiHidden/>
    <w:rsid w:val="001778CF"/>
    <w:rPr>
      <w:rFonts w:ascii="Arial Narrow" w:eastAsia="Times New Roman" w:hAnsi="Arial Narrow" w:cs="Arial"/>
      <w:sz w:val="22"/>
      <w:szCs w:val="22"/>
    </w:rPr>
  </w:style>
  <w:style w:type="paragraph" w:customStyle="1" w:styleId="Logo">
    <w:name w:val="Logo"/>
    <w:rsid w:val="001778CF"/>
    <w:pPr>
      <w:spacing w:line="240" w:lineRule="auto"/>
    </w:pPr>
    <w:rPr>
      <w:rFonts w:ascii="Arial Narrow" w:eastAsia="Times New Roman" w:hAnsi="Arial Narrow"/>
    </w:rPr>
  </w:style>
  <w:style w:type="paragraph" w:customStyle="1" w:styleId="Publisher">
    <w:name w:val="Publisher"/>
    <w:basedOn w:val="Normal"/>
    <w:autoRedefine/>
    <w:qFormat/>
    <w:rsid w:val="001778CF"/>
    <w:pPr>
      <w:spacing w:before="480" w:line="260" w:lineRule="exact"/>
      <w:ind w:left="2520"/>
    </w:pPr>
    <w:rPr>
      <w:rFonts w:ascii="Arial Narrow" w:eastAsia="Times New Roman" w:hAnsi="Arial Narrow"/>
    </w:rPr>
  </w:style>
  <w:style w:type="paragraph" w:styleId="Signature">
    <w:name w:val="Signature"/>
    <w:basedOn w:val="Normal"/>
    <w:link w:val="SignatureChar"/>
    <w:semiHidden/>
    <w:rsid w:val="001778CF"/>
    <w:pPr>
      <w:spacing w:line="240" w:lineRule="auto"/>
      <w:ind w:left="4320"/>
    </w:pPr>
    <w:rPr>
      <w:rFonts w:eastAsia="Times New Roman"/>
    </w:rPr>
  </w:style>
  <w:style w:type="character" w:customStyle="1" w:styleId="SignatureChar">
    <w:name w:val="Signature Char"/>
    <w:basedOn w:val="DefaultParagraphFont"/>
    <w:link w:val="Signature"/>
    <w:semiHidden/>
    <w:rsid w:val="001778CF"/>
    <w:rPr>
      <w:rFonts w:eastAsia="Times New Roman"/>
    </w:rPr>
  </w:style>
  <w:style w:type="paragraph" w:styleId="Title">
    <w:name w:val="Title"/>
    <w:basedOn w:val="Normal"/>
    <w:next w:val="Authors"/>
    <w:link w:val="TitleChar"/>
    <w:qFormat/>
    <w:rsid w:val="001778CF"/>
    <w:pPr>
      <w:widowControl w:val="0"/>
      <w:spacing w:before="840" w:after="240"/>
      <w:outlineLvl w:val="0"/>
    </w:pPr>
    <w:rPr>
      <w:rFonts w:ascii="Arial Narrow" w:eastAsia="Times New Roman" w:hAnsi="Arial Narrow" w:cs="Arial"/>
      <w:b/>
      <w:bCs/>
      <w:kern w:val="28"/>
      <w:sz w:val="44"/>
      <w:szCs w:val="32"/>
    </w:rPr>
  </w:style>
  <w:style w:type="paragraph" w:customStyle="1" w:styleId="Authors">
    <w:name w:val="Authors"/>
    <w:basedOn w:val="Normal"/>
    <w:next w:val="Heading1"/>
    <w:autoRedefine/>
    <w:qFormat/>
    <w:rsid w:val="001778CF"/>
    <w:pPr>
      <w:spacing w:before="480" w:after="480"/>
    </w:pPr>
    <w:rPr>
      <w:rFonts w:ascii="Arial Narrow" w:eastAsia="Times New Roman" w:hAnsi="Arial Narrow"/>
    </w:rPr>
  </w:style>
  <w:style w:type="character" w:customStyle="1" w:styleId="TitleChar">
    <w:name w:val="Title Char"/>
    <w:basedOn w:val="DefaultParagraphFont"/>
    <w:link w:val="Title"/>
    <w:rsid w:val="001778CF"/>
    <w:rPr>
      <w:rFonts w:ascii="Arial Narrow" w:eastAsia="Times New Roman" w:hAnsi="Arial Narrow" w:cs="Arial"/>
      <w:b/>
      <w:bCs/>
      <w:kern w:val="28"/>
      <w:sz w:val="44"/>
      <w:szCs w:val="32"/>
    </w:rPr>
  </w:style>
  <w:style w:type="paragraph" w:customStyle="1" w:styleId="BodyNoIndent">
    <w:name w:val="BodyNoIndent"/>
    <w:basedOn w:val="BodyText"/>
    <w:qFormat/>
    <w:rsid w:val="001778CF"/>
    <w:pPr>
      <w:ind w:firstLine="0"/>
    </w:pPr>
  </w:style>
  <w:style w:type="paragraph" w:customStyle="1" w:styleId="CoopNote">
    <w:name w:val="CoopNote"/>
    <w:basedOn w:val="Normal"/>
    <w:qFormat/>
    <w:rsid w:val="001778CF"/>
    <w:pPr>
      <w:widowControl w:val="0"/>
      <w:spacing w:before="500"/>
      <w:contextualSpacing/>
    </w:pPr>
    <w:rPr>
      <w:rFonts w:ascii="Arial Narrow" w:eastAsia="Times New Roman" w:hAnsi="Arial Narrow"/>
      <w:b/>
      <w:sz w:val="28"/>
    </w:rPr>
  </w:style>
  <w:style w:type="paragraph" w:customStyle="1" w:styleId="Notes">
    <w:name w:val="Notes"/>
    <w:basedOn w:val="Authors"/>
    <w:semiHidden/>
    <w:rsid w:val="001778CF"/>
  </w:style>
  <w:style w:type="paragraph" w:styleId="ListBullet">
    <w:name w:val="List Bullet"/>
    <w:basedOn w:val="Normal"/>
    <w:qFormat/>
    <w:rsid w:val="001778CF"/>
    <w:pPr>
      <w:numPr>
        <w:numId w:val="10"/>
      </w:numPr>
      <w:contextualSpacing/>
    </w:pPr>
    <w:rPr>
      <w:rFonts w:eastAsia="Times New Roman"/>
    </w:rPr>
  </w:style>
  <w:style w:type="paragraph" w:customStyle="1" w:styleId="FigureCaption">
    <w:name w:val="FigureCaption"/>
    <w:basedOn w:val="Normal"/>
    <w:next w:val="BodyText"/>
    <w:link w:val="FigureCaptionChar"/>
    <w:qFormat/>
    <w:rsid w:val="001778CF"/>
    <w:pPr>
      <w:numPr>
        <w:numId w:val="13"/>
      </w:numPr>
      <w:tabs>
        <w:tab w:val="left" w:pos="1080"/>
      </w:tabs>
      <w:spacing w:after="240"/>
      <w:ind w:left="0" w:firstLine="0"/>
    </w:pPr>
    <w:rPr>
      <w:rFonts w:ascii="Arial Narrow" w:eastAsia="Times New Roman" w:hAnsi="Arial Narrow"/>
      <w:szCs w:val="18"/>
    </w:rPr>
  </w:style>
  <w:style w:type="character" w:customStyle="1" w:styleId="FigureCaptionChar">
    <w:name w:val="FigureCaption Char"/>
    <w:basedOn w:val="DefaultParagraphFont"/>
    <w:link w:val="FigureCaption"/>
    <w:locked/>
    <w:rsid w:val="001778CF"/>
    <w:rPr>
      <w:rFonts w:ascii="Arial Narrow" w:eastAsia="Times New Roman" w:hAnsi="Arial Narrow"/>
      <w:szCs w:val="18"/>
    </w:rPr>
  </w:style>
  <w:style w:type="paragraph" w:customStyle="1" w:styleId="Quotation">
    <w:name w:val="Quotation"/>
    <w:basedOn w:val="Normal"/>
    <w:qFormat/>
    <w:rsid w:val="001778CF"/>
    <w:pPr>
      <w:spacing w:before="80" w:after="80"/>
      <w:ind w:left="403" w:right="691"/>
    </w:pPr>
    <w:rPr>
      <w:rFonts w:eastAsia="Times New Roman"/>
    </w:rPr>
  </w:style>
  <w:style w:type="paragraph" w:customStyle="1" w:styleId="Reference">
    <w:name w:val="Reference"/>
    <w:basedOn w:val="Normal"/>
    <w:link w:val="ReferenceChar"/>
    <w:qFormat/>
    <w:rsid w:val="001778CF"/>
    <w:pPr>
      <w:ind w:left="202" w:hanging="202"/>
    </w:pPr>
    <w:rPr>
      <w:rFonts w:eastAsia="Times New Roman"/>
    </w:rPr>
  </w:style>
  <w:style w:type="character" w:customStyle="1" w:styleId="ReferenceChar">
    <w:name w:val="Reference Char"/>
    <w:basedOn w:val="DefaultParagraphFont"/>
    <w:link w:val="Reference"/>
    <w:rsid w:val="001778CF"/>
    <w:rPr>
      <w:rFonts w:eastAsia="Times New Roman"/>
    </w:rPr>
  </w:style>
  <w:style w:type="character" w:customStyle="1" w:styleId="TableSpannerChar">
    <w:name w:val="TableSpanner Char"/>
    <w:basedOn w:val="DefaultParagraphFont"/>
    <w:link w:val="TableSpanner"/>
    <w:rsid w:val="001778CF"/>
    <w:rPr>
      <w:rFonts w:ascii="Arial Narrow" w:hAnsi="Arial Narrow"/>
      <w:sz w:val="20"/>
      <w:szCs w:val="18"/>
    </w:rPr>
  </w:style>
  <w:style w:type="paragraph" w:customStyle="1" w:styleId="TableSpanner">
    <w:name w:val="TableSpanner"/>
    <w:basedOn w:val="Normal"/>
    <w:link w:val="TableSpannerChar"/>
    <w:qFormat/>
    <w:rsid w:val="001778CF"/>
    <w:pPr>
      <w:keepNext/>
      <w:spacing w:line="220" w:lineRule="exact"/>
      <w:jc w:val="center"/>
    </w:pPr>
    <w:rPr>
      <w:rFonts w:ascii="Arial Narrow" w:hAnsi="Arial Narrow"/>
      <w:sz w:val="20"/>
      <w:szCs w:val="18"/>
    </w:rPr>
  </w:style>
  <w:style w:type="paragraph" w:customStyle="1" w:styleId="SectionHeading">
    <w:name w:val="SectionHeading"/>
    <w:basedOn w:val="Normal"/>
    <w:qFormat/>
    <w:rsid w:val="001778CF"/>
    <w:pPr>
      <w:spacing w:before="480" w:after="480"/>
      <w:outlineLvl w:val="0"/>
    </w:pPr>
    <w:rPr>
      <w:rFonts w:ascii="Arial Narrow" w:eastAsia="Times New Roman" w:hAnsi="Arial Narrow"/>
      <w:b/>
      <w:sz w:val="40"/>
      <w:szCs w:val="40"/>
    </w:rPr>
  </w:style>
  <w:style w:type="paragraph" w:customStyle="1" w:styleId="TOCLists">
    <w:name w:val="TOCLists"/>
    <w:basedOn w:val="TOC1"/>
    <w:uiPriority w:val="1"/>
    <w:qFormat/>
    <w:rsid w:val="001778CF"/>
    <w:pPr>
      <w:tabs>
        <w:tab w:val="left" w:pos="720"/>
      </w:tabs>
      <w:ind w:left="720" w:hanging="720"/>
    </w:pPr>
  </w:style>
  <w:style w:type="paragraph" w:styleId="TOC1">
    <w:name w:val="toc 1"/>
    <w:basedOn w:val="Normal"/>
    <w:next w:val="Noparagraphstyle"/>
    <w:autoRedefine/>
    <w:uiPriority w:val="39"/>
    <w:rsid w:val="001778CF"/>
    <w:pPr>
      <w:tabs>
        <w:tab w:val="right" w:leader="dot" w:pos="9360"/>
      </w:tabs>
      <w:ind w:left="360" w:hanging="360"/>
    </w:pPr>
    <w:rPr>
      <w:rFonts w:ascii="Arial Narrow" w:eastAsia="Times New Roman" w:hAnsi="Arial Narrow"/>
      <w:noProof/>
    </w:rPr>
  </w:style>
  <w:style w:type="paragraph" w:customStyle="1" w:styleId="Noparagraphstyle">
    <w:name w:val="[No paragraph style]"/>
    <w:uiPriority w:val="99"/>
    <w:semiHidden/>
    <w:rsid w:val="001778CF"/>
    <w:pPr>
      <w:autoSpaceDE w:val="0"/>
      <w:autoSpaceDN w:val="0"/>
      <w:adjustRightInd w:val="0"/>
      <w:spacing w:line="288" w:lineRule="auto"/>
      <w:textAlignment w:val="center"/>
    </w:pPr>
    <w:rPr>
      <w:rFonts w:ascii="Times" w:eastAsia="Times New Roman" w:hAnsi="Times" w:cs="Times"/>
      <w:color w:val="000000"/>
    </w:rPr>
  </w:style>
  <w:style w:type="paragraph" w:customStyle="1" w:styleId="TableCellHeading">
    <w:name w:val="TableCellHeading"/>
    <w:basedOn w:val="Normal"/>
    <w:qFormat/>
    <w:rsid w:val="001778CF"/>
    <w:pPr>
      <w:keepNext/>
      <w:spacing w:line="220" w:lineRule="exact"/>
      <w:jc w:val="center"/>
    </w:pPr>
    <w:rPr>
      <w:rFonts w:ascii="Arial Narrow" w:eastAsia="Times New Roman" w:hAnsi="Arial Narrow"/>
      <w:b/>
      <w:sz w:val="20"/>
      <w:szCs w:val="18"/>
    </w:rPr>
  </w:style>
  <w:style w:type="paragraph" w:customStyle="1" w:styleId="TableFootnote">
    <w:name w:val="TableFootnote"/>
    <w:basedOn w:val="Normal"/>
    <w:qFormat/>
    <w:rsid w:val="001778CF"/>
    <w:pPr>
      <w:spacing w:before="80"/>
    </w:pPr>
    <w:rPr>
      <w:rFonts w:eastAsia="Times New Roman"/>
      <w:sz w:val="20"/>
      <w:szCs w:val="16"/>
    </w:rPr>
  </w:style>
  <w:style w:type="paragraph" w:customStyle="1" w:styleId="TableHeadnote">
    <w:name w:val="TableHeadnote"/>
    <w:basedOn w:val="Normal"/>
    <w:next w:val="TableCellHeading"/>
    <w:link w:val="TableHeadnoteChar"/>
    <w:qFormat/>
    <w:rsid w:val="001778CF"/>
    <w:rPr>
      <w:rFonts w:eastAsia="Times New Roman"/>
      <w:sz w:val="20"/>
      <w:szCs w:val="16"/>
    </w:rPr>
  </w:style>
  <w:style w:type="character" w:customStyle="1" w:styleId="TableHeadnoteChar">
    <w:name w:val="TableHeadnote Char"/>
    <w:basedOn w:val="DefaultParagraphFont"/>
    <w:link w:val="TableHeadnote"/>
    <w:rsid w:val="001778CF"/>
    <w:rPr>
      <w:rFonts w:eastAsia="Times New Roman"/>
      <w:sz w:val="20"/>
      <w:szCs w:val="16"/>
    </w:rPr>
  </w:style>
  <w:style w:type="paragraph" w:customStyle="1" w:styleId="TableTitle">
    <w:name w:val="TableTitle"/>
    <w:basedOn w:val="Normal"/>
    <w:next w:val="TableHeadnote"/>
    <w:qFormat/>
    <w:rsid w:val="001778CF"/>
    <w:pPr>
      <w:numPr>
        <w:numId w:val="14"/>
      </w:numPr>
      <w:tabs>
        <w:tab w:val="left" w:pos="990"/>
      </w:tabs>
      <w:spacing w:before="240"/>
      <w:ind w:left="0" w:firstLine="0"/>
    </w:pPr>
    <w:rPr>
      <w:rFonts w:ascii="Arial Narrow" w:eastAsia="Times New Roman" w:hAnsi="Arial Narrow"/>
      <w:szCs w:val="18"/>
    </w:rPr>
  </w:style>
  <w:style w:type="paragraph" w:styleId="TableofFigures">
    <w:name w:val="table of figures"/>
    <w:uiPriority w:val="99"/>
    <w:semiHidden/>
    <w:rsid w:val="001778CF"/>
    <w:rPr>
      <w:rFonts w:ascii="Arial Narrow" w:eastAsia="Times New Roman" w:hAnsi="Arial Narrow"/>
    </w:rPr>
  </w:style>
  <w:style w:type="paragraph" w:customStyle="1" w:styleId="BOTPOffice">
    <w:name w:val="BOTPOffice"/>
    <w:basedOn w:val="Normal"/>
    <w:rsid w:val="001778CF"/>
    <w:pPr>
      <w:spacing w:line="320" w:lineRule="exact"/>
      <w:ind w:left="2520"/>
    </w:pPr>
    <w:rPr>
      <w:rFonts w:ascii="Arial Narrow" w:eastAsia="Times New Roman" w:hAnsi="Arial Narrow"/>
      <w:b/>
      <w:sz w:val="28"/>
      <w:szCs w:val="28"/>
    </w:rPr>
  </w:style>
  <w:style w:type="paragraph" w:customStyle="1" w:styleId="BOTPOfficial">
    <w:name w:val="BOTPOfficial"/>
    <w:basedOn w:val="Normal"/>
    <w:rsid w:val="001778CF"/>
    <w:pPr>
      <w:spacing w:after="240" w:line="320" w:lineRule="atLeast"/>
      <w:ind w:left="2880" w:hanging="360"/>
    </w:pPr>
    <w:rPr>
      <w:rFonts w:ascii="Arial Narrow" w:eastAsia="Times New Roman" w:hAnsi="Arial Narrow"/>
      <w:sz w:val="28"/>
      <w:szCs w:val="28"/>
    </w:rPr>
  </w:style>
  <w:style w:type="paragraph" w:customStyle="1" w:styleId="BOTPNotes">
    <w:name w:val="BOTPNotes"/>
    <w:basedOn w:val="Normal"/>
    <w:link w:val="BOTPNotesChar"/>
    <w:rsid w:val="001778CF"/>
    <w:pPr>
      <w:spacing w:before="1680" w:line="220" w:lineRule="exact"/>
      <w:ind w:left="2520"/>
    </w:pPr>
    <w:rPr>
      <w:rFonts w:ascii="Arial Narrow" w:eastAsia="Times New Roman" w:hAnsi="Arial Narrow"/>
      <w:sz w:val="18"/>
      <w:szCs w:val="18"/>
    </w:rPr>
  </w:style>
  <w:style w:type="character" w:customStyle="1" w:styleId="BOTPNotesChar">
    <w:name w:val="BOTPNotes Char"/>
    <w:basedOn w:val="DefaultParagraphFont"/>
    <w:link w:val="BOTPNotes"/>
    <w:rsid w:val="001778CF"/>
    <w:rPr>
      <w:rFonts w:ascii="Arial Narrow" w:eastAsia="Times New Roman" w:hAnsi="Arial Narrow"/>
      <w:sz w:val="18"/>
      <w:szCs w:val="18"/>
    </w:rPr>
  </w:style>
  <w:style w:type="paragraph" w:customStyle="1" w:styleId="BOTPNotes2">
    <w:name w:val="BOTPNotes2"/>
    <w:basedOn w:val="BOTPNotes"/>
    <w:rsid w:val="001778CF"/>
    <w:pPr>
      <w:spacing w:before="480" w:after="480"/>
    </w:pPr>
  </w:style>
  <w:style w:type="paragraph" w:styleId="Footer">
    <w:name w:val="footer"/>
    <w:basedOn w:val="Normal"/>
    <w:link w:val="FooterChar"/>
    <w:uiPriority w:val="99"/>
    <w:rsid w:val="001778CF"/>
    <w:pPr>
      <w:tabs>
        <w:tab w:val="center" w:pos="4320"/>
        <w:tab w:val="right" w:pos="8640"/>
      </w:tabs>
      <w:spacing w:line="240" w:lineRule="auto"/>
    </w:pPr>
    <w:rPr>
      <w:rFonts w:eastAsia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1778CF"/>
    <w:rPr>
      <w:rFonts w:eastAsia="Times New Roman"/>
    </w:rPr>
  </w:style>
  <w:style w:type="character" w:styleId="Hyperlink">
    <w:name w:val="Hyperlink"/>
    <w:basedOn w:val="DefaultParagraphFont"/>
    <w:qFormat/>
    <w:rsid w:val="001778CF"/>
    <w:rPr>
      <w:i w:val="0"/>
      <w:color w:val="0000FF"/>
      <w:u w:val="none"/>
    </w:rPr>
  </w:style>
  <w:style w:type="paragraph" w:styleId="ListNumber">
    <w:name w:val="List Number"/>
    <w:basedOn w:val="Normal"/>
    <w:qFormat/>
    <w:rsid w:val="001778CF"/>
    <w:pPr>
      <w:numPr>
        <w:numId w:val="19"/>
      </w:numPr>
      <w:spacing w:before="80" w:after="80"/>
      <w:contextualSpacing/>
    </w:pPr>
    <w:rPr>
      <w:rFonts w:eastAsia="Times New Roman"/>
    </w:rPr>
  </w:style>
  <w:style w:type="paragraph" w:styleId="ListNumber2">
    <w:name w:val="List Number 2"/>
    <w:basedOn w:val="ListNumber"/>
    <w:qFormat/>
    <w:rsid w:val="001778CF"/>
    <w:pPr>
      <w:numPr>
        <w:numId w:val="7"/>
      </w:numPr>
    </w:pPr>
  </w:style>
  <w:style w:type="paragraph" w:styleId="ListNumber3">
    <w:name w:val="List Number 3"/>
    <w:basedOn w:val="ListNumber"/>
    <w:qFormat/>
    <w:rsid w:val="001778CF"/>
    <w:pPr>
      <w:numPr>
        <w:numId w:val="8"/>
      </w:numPr>
    </w:pPr>
  </w:style>
  <w:style w:type="paragraph" w:styleId="CommentText">
    <w:name w:val="annotation text"/>
    <w:basedOn w:val="Normal"/>
    <w:link w:val="CommentTextChar"/>
    <w:uiPriority w:val="99"/>
    <w:semiHidden/>
    <w:rsid w:val="001778CF"/>
    <w:pPr>
      <w:spacing w:line="240" w:lineRule="auto"/>
    </w:pPr>
    <w:rPr>
      <w:rFonts w:eastAsia="Times New Roman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778CF"/>
    <w:rPr>
      <w:rFonts w:eastAsia="Times New Roman"/>
    </w:rPr>
  </w:style>
  <w:style w:type="character" w:styleId="PageNumber">
    <w:name w:val="page number"/>
    <w:basedOn w:val="DefaultParagraphFont"/>
    <w:uiPriority w:val="99"/>
    <w:semiHidden/>
    <w:rsid w:val="001778CF"/>
  </w:style>
  <w:style w:type="table" w:styleId="Table3Deffects1">
    <w:name w:val="Table 3D effects 1"/>
    <w:basedOn w:val="TableNormal"/>
    <w:semiHidden/>
    <w:rsid w:val="001778CF"/>
    <w:pPr>
      <w:spacing w:line="240" w:lineRule="auto"/>
    </w:pPr>
    <w:rPr>
      <w:rFonts w:eastAsia="Times New Roman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1778CF"/>
    <w:pPr>
      <w:spacing w:line="240" w:lineRule="auto"/>
    </w:pPr>
    <w:rPr>
      <w:rFonts w:eastAsia="Times New Roman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1778CF"/>
    <w:pPr>
      <w:spacing w:line="240" w:lineRule="auto"/>
    </w:pPr>
    <w:rPr>
      <w:rFonts w:eastAsia="Times New Roman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1778CF"/>
    <w:pPr>
      <w:spacing w:line="240" w:lineRule="auto"/>
    </w:pPr>
    <w:rPr>
      <w:rFonts w:eastAsia="Times New Roman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1778CF"/>
    <w:pPr>
      <w:spacing w:line="240" w:lineRule="auto"/>
    </w:pPr>
    <w:rPr>
      <w:rFonts w:eastAsia="Times New Roman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1778CF"/>
    <w:pPr>
      <w:spacing w:line="240" w:lineRule="auto"/>
    </w:pPr>
    <w:rPr>
      <w:rFonts w:eastAsia="Times New Roman"/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1778CF"/>
    <w:pPr>
      <w:spacing w:line="240" w:lineRule="auto"/>
    </w:pPr>
    <w:rPr>
      <w:rFonts w:eastAsia="Times New Roman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1778CF"/>
    <w:pPr>
      <w:spacing w:line="240" w:lineRule="auto"/>
    </w:pPr>
    <w:rPr>
      <w:rFonts w:eastAsia="Times New Roman"/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1778CF"/>
    <w:pPr>
      <w:spacing w:line="240" w:lineRule="auto"/>
    </w:pPr>
    <w:rPr>
      <w:rFonts w:eastAsia="Times New Roman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1778CF"/>
    <w:pPr>
      <w:spacing w:line="240" w:lineRule="auto"/>
    </w:pPr>
    <w:rPr>
      <w:rFonts w:eastAsia="Times New Roman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1778CF"/>
    <w:pPr>
      <w:spacing w:line="240" w:lineRule="auto"/>
    </w:pPr>
    <w:rPr>
      <w:rFonts w:eastAsia="Times New Roman"/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1778CF"/>
    <w:pPr>
      <w:spacing w:line="240" w:lineRule="auto"/>
    </w:pPr>
    <w:rPr>
      <w:rFonts w:eastAsia="Times New Roman"/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1778CF"/>
    <w:pPr>
      <w:spacing w:line="240" w:lineRule="auto"/>
    </w:pPr>
    <w:rPr>
      <w:rFonts w:eastAsia="Times New Roman"/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1778CF"/>
    <w:pPr>
      <w:spacing w:line="240" w:lineRule="auto"/>
    </w:pPr>
    <w:rPr>
      <w:rFonts w:eastAsia="Times New Roman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1778CF"/>
    <w:pPr>
      <w:spacing w:line="240" w:lineRule="auto"/>
    </w:pPr>
    <w:rPr>
      <w:rFonts w:eastAsia="Times New Roman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1778CF"/>
    <w:pPr>
      <w:spacing w:line="240" w:lineRule="auto"/>
    </w:pPr>
    <w:rPr>
      <w:rFonts w:eastAsia="Times New Roman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1778CF"/>
    <w:pPr>
      <w:spacing w:line="240" w:lineRule="auto"/>
    </w:pPr>
    <w:rPr>
      <w:rFonts w:eastAsia="Times New Roman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59"/>
    <w:rsid w:val="001778CF"/>
    <w:pPr>
      <w:spacing w:line="240" w:lineRule="auto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semiHidden/>
    <w:rsid w:val="001778CF"/>
    <w:pPr>
      <w:spacing w:line="240" w:lineRule="auto"/>
    </w:pPr>
    <w:rPr>
      <w:rFonts w:eastAsia="Times New Roma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1778CF"/>
    <w:pPr>
      <w:spacing w:line="240" w:lineRule="auto"/>
    </w:pPr>
    <w:rPr>
      <w:rFonts w:eastAsia="Times New Roman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1778CF"/>
    <w:pPr>
      <w:spacing w:line="240" w:lineRule="auto"/>
    </w:pPr>
    <w:rPr>
      <w:rFonts w:eastAsia="Times New Roman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1778CF"/>
    <w:pPr>
      <w:spacing w:line="240" w:lineRule="auto"/>
    </w:pPr>
    <w:rPr>
      <w:rFonts w:eastAsia="Times New Roman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1778CF"/>
    <w:pPr>
      <w:spacing w:line="240" w:lineRule="auto"/>
    </w:pPr>
    <w:rPr>
      <w:rFonts w:eastAsia="Times New Roma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1778CF"/>
    <w:pPr>
      <w:spacing w:line="240" w:lineRule="auto"/>
    </w:pPr>
    <w:rPr>
      <w:rFonts w:eastAsia="Times New Roma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1778CF"/>
    <w:pPr>
      <w:spacing w:line="240" w:lineRule="auto"/>
    </w:pPr>
    <w:rPr>
      <w:rFonts w:eastAsia="Times New Roman"/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1778CF"/>
    <w:pPr>
      <w:spacing w:line="240" w:lineRule="auto"/>
    </w:pPr>
    <w:rPr>
      <w:rFonts w:eastAsia="Times New Roman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1778CF"/>
    <w:pPr>
      <w:spacing w:line="240" w:lineRule="auto"/>
    </w:pPr>
    <w:rPr>
      <w:rFonts w:eastAsia="Times New Roman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1778CF"/>
    <w:pPr>
      <w:spacing w:line="240" w:lineRule="auto"/>
    </w:pPr>
    <w:rPr>
      <w:rFonts w:eastAsia="Times New Roman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1778CF"/>
    <w:pPr>
      <w:spacing w:line="240" w:lineRule="auto"/>
    </w:pPr>
    <w:rPr>
      <w:rFonts w:eastAsia="Times New Roman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1778CF"/>
    <w:pPr>
      <w:spacing w:line="240" w:lineRule="auto"/>
    </w:pPr>
    <w:rPr>
      <w:rFonts w:eastAsia="Times New Roma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1778CF"/>
    <w:pPr>
      <w:spacing w:line="240" w:lineRule="auto"/>
    </w:pPr>
    <w:rPr>
      <w:rFonts w:eastAsia="Times New Roma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1778CF"/>
    <w:pPr>
      <w:spacing w:line="240" w:lineRule="auto"/>
    </w:pPr>
    <w:rPr>
      <w:rFonts w:eastAsia="Times New Roman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1778CF"/>
    <w:pPr>
      <w:spacing w:line="240" w:lineRule="auto"/>
    </w:pPr>
    <w:rPr>
      <w:rFonts w:eastAsia="Times New Roman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1778CF"/>
    <w:pPr>
      <w:spacing w:line="240" w:lineRule="auto"/>
    </w:pPr>
    <w:rPr>
      <w:rFonts w:eastAsia="Times New Roman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1778CF"/>
    <w:pPr>
      <w:spacing w:line="240" w:lineRule="auto"/>
    </w:pPr>
    <w:rPr>
      <w:rFonts w:eastAsia="Times New Roma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1778CF"/>
    <w:pPr>
      <w:spacing w:line="240" w:lineRule="auto"/>
    </w:pPr>
    <w:rPr>
      <w:rFonts w:eastAsia="Times New Roman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1778CF"/>
    <w:pPr>
      <w:spacing w:line="240" w:lineRule="auto"/>
    </w:pPr>
    <w:rPr>
      <w:rFonts w:eastAsia="Times New Roman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1778CF"/>
    <w:pPr>
      <w:spacing w:line="240" w:lineRule="auto"/>
    </w:pPr>
    <w:rPr>
      <w:rFonts w:eastAsia="Times New Roma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1778CF"/>
    <w:pPr>
      <w:spacing w:line="240" w:lineRule="auto"/>
    </w:pPr>
    <w:rPr>
      <w:rFonts w:eastAsia="Times New Roman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1778CF"/>
    <w:pPr>
      <w:spacing w:line="240" w:lineRule="auto"/>
    </w:pPr>
    <w:rPr>
      <w:rFonts w:eastAsia="Times New Roman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1778CF"/>
    <w:pPr>
      <w:spacing w:line="240" w:lineRule="auto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semiHidden/>
    <w:rsid w:val="001778CF"/>
    <w:pPr>
      <w:spacing w:line="240" w:lineRule="auto"/>
    </w:pPr>
    <w:rPr>
      <w:rFonts w:eastAsia="Times New Roman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1778CF"/>
    <w:pPr>
      <w:spacing w:line="240" w:lineRule="auto"/>
    </w:pPr>
    <w:rPr>
      <w:rFonts w:eastAsia="Times New Roman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1778CF"/>
    <w:pPr>
      <w:spacing w:line="240" w:lineRule="auto"/>
    </w:pPr>
    <w:rPr>
      <w:rFonts w:eastAsia="Times New Roman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Bullet2">
    <w:name w:val="List Bullet 2"/>
    <w:basedOn w:val="Normal"/>
    <w:qFormat/>
    <w:rsid w:val="001778CF"/>
    <w:pPr>
      <w:numPr>
        <w:numId w:val="11"/>
      </w:numPr>
      <w:contextualSpacing/>
    </w:pPr>
    <w:rPr>
      <w:rFonts w:eastAsia="Times New Roman"/>
    </w:rPr>
  </w:style>
  <w:style w:type="paragraph" w:styleId="ListBullet3">
    <w:name w:val="List Bullet 3"/>
    <w:basedOn w:val="Normal"/>
    <w:qFormat/>
    <w:rsid w:val="001778CF"/>
    <w:pPr>
      <w:numPr>
        <w:numId w:val="12"/>
      </w:numPr>
      <w:contextualSpacing/>
    </w:pPr>
    <w:rPr>
      <w:rFonts w:eastAsia="Times New Roman"/>
    </w:rPr>
  </w:style>
  <w:style w:type="character" w:customStyle="1" w:styleId="Run-inHead">
    <w:name w:val="Run-inHead"/>
    <w:basedOn w:val="DefaultParagraphFont"/>
    <w:qFormat/>
    <w:rsid w:val="001778CF"/>
    <w:rPr>
      <w:rFonts w:ascii="Times New Roman" w:hAnsi="Times New Roman"/>
      <w:i/>
      <w:sz w:val="24"/>
      <w:szCs w:val="20"/>
    </w:rPr>
  </w:style>
  <w:style w:type="character" w:customStyle="1" w:styleId="Subscript">
    <w:name w:val="Subscript"/>
    <w:basedOn w:val="DefaultParagraphFont"/>
    <w:qFormat/>
    <w:rsid w:val="001778CF"/>
    <w:rPr>
      <w:vertAlign w:val="subscript"/>
    </w:rPr>
  </w:style>
  <w:style w:type="character" w:customStyle="1" w:styleId="Superscript">
    <w:name w:val="Superscript"/>
    <w:basedOn w:val="DefaultParagraphFont"/>
    <w:qFormat/>
    <w:rsid w:val="001778CF"/>
    <w:rPr>
      <w:vertAlign w:val="superscript"/>
    </w:rPr>
  </w:style>
  <w:style w:type="paragraph" w:customStyle="1" w:styleId="Series">
    <w:name w:val="Series"/>
    <w:rsid w:val="001778CF"/>
    <w:pPr>
      <w:spacing w:before="1440" w:after="1440" w:line="240" w:lineRule="auto"/>
    </w:pPr>
    <w:rPr>
      <w:rFonts w:ascii="Arial Narrow" w:eastAsia="Times New Roman" w:hAnsi="Arial Narrow" w:cs="Arial"/>
      <w:bCs/>
      <w:kern w:val="32"/>
      <w:sz w:val="28"/>
      <w:szCs w:val="32"/>
    </w:rPr>
  </w:style>
  <w:style w:type="paragraph" w:customStyle="1" w:styleId="DBID">
    <w:name w:val="DBID"/>
    <w:rsid w:val="001778CF"/>
    <w:pPr>
      <w:spacing w:line="240" w:lineRule="auto"/>
      <w:contextualSpacing/>
    </w:pPr>
    <w:rPr>
      <w:rFonts w:ascii="Arial Narrow" w:eastAsia="Times New Roman" w:hAnsi="Arial Narrow" w:cs="Arial"/>
      <w:b/>
      <w:bCs/>
      <w:kern w:val="32"/>
      <w:szCs w:val="32"/>
    </w:rPr>
  </w:style>
  <w:style w:type="paragraph" w:customStyle="1" w:styleId="GlossaryDefinition">
    <w:name w:val="GlossaryDefinition"/>
    <w:basedOn w:val="BodyText"/>
    <w:qFormat/>
    <w:rsid w:val="001778CF"/>
    <w:pPr>
      <w:ind w:firstLine="0"/>
      <w:contextualSpacing/>
    </w:pPr>
  </w:style>
  <w:style w:type="character" w:customStyle="1" w:styleId="GlossaryTerm">
    <w:name w:val="GlossaryTerm"/>
    <w:basedOn w:val="DefaultParagraphFont"/>
    <w:qFormat/>
    <w:rsid w:val="001778CF"/>
    <w:rPr>
      <w:rFonts w:ascii="Arial Narrow" w:hAnsi="Arial Narrow"/>
      <w:b/>
    </w:rPr>
  </w:style>
  <w:style w:type="character" w:styleId="Emphasis">
    <w:name w:val="Emphasis"/>
    <w:basedOn w:val="DefaultParagraphFont"/>
    <w:qFormat/>
    <w:rsid w:val="001778CF"/>
    <w:rPr>
      <w:i/>
      <w:iCs/>
    </w:rPr>
  </w:style>
  <w:style w:type="character" w:styleId="Strong">
    <w:name w:val="Strong"/>
    <w:basedOn w:val="DefaultParagraphFont"/>
    <w:qFormat/>
    <w:rsid w:val="001778CF"/>
    <w:rPr>
      <w:b/>
      <w:bCs/>
    </w:rPr>
  </w:style>
  <w:style w:type="character" w:customStyle="1" w:styleId="SubEmphasis">
    <w:name w:val="SubEmphasis"/>
    <w:basedOn w:val="DefaultParagraphFont"/>
    <w:uiPriority w:val="1"/>
    <w:rsid w:val="001778CF"/>
    <w:rPr>
      <w:i/>
      <w:vertAlign w:val="subscript"/>
    </w:rPr>
  </w:style>
  <w:style w:type="paragraph" w:customStyle="1" w:styleId="TOCHeading1">
    <w:name w:val="TOCHeading1"/>
    <w:basedOn w:val="Heading1"/>
    <w:uiPriority w:val="1"/>
    <w:qFormat/>
    <w:rsid w:val="001778CF"/>
    <w:pPr>
      <w:outlineLvl w:val="9"/>
    </w:pPr>
  </w:style>
  <w:style w:type="paragraph" w:customStyle="1" w:styleId="ConvFactorBody">
    <w:name w:val="ConvFactorBody"/>
    <w:basedOn w:val="Normal"/>
    <w:qFormat/>
    <w:rsid w:val="001778CF"/>
    <w:pPr>
      <w:tabs>
        <w:tab w:val="left" w:pos="1260"/>
      </w:tabs>
      <w:autoSpaceDE w:val="0"/>
      <w:autoSpaceDN w:val="0"/>
      <w:adjustRightInd w:val="0"/>
      <w:spacing w:before="120"/>
      <w:contextualSpacing/>
      <w:textAlignment w:val="baseline"/>
    </w:pPr>
    <w:rPr>
      <w:rFonts w:ascii="Arial Narrow" w:eastAsia="Times New Roman" w:hAnsi="Arial Narrow" w:cs="Univers 57 Condensed"/>
      <w:color w:val="000000"/>
      <w:sz w:val="20"/>
    </w:rPr>
  </w:style>
  <w:style w:type="paragraph" w:customStyle="1" w:styleId="TableCellBody">
    <w:name w:val="TableCellBody"/>
    <w:basedOn w:val="BodyText"/>
    <w:qFormat/>
    <w:rsid w:val="001778CF"/>
    <w:pPr>
      <w:spacing w:line="240" w:lineRule="auto"/>
      <w:ind w:left="180" w:hanging="180"/>
    </w:pPr>
    <w:rPr>
      <w:sz w:val="20"/>
    </w:rPr>
  </w:style>
  <w:style w:type="paragraph" w:customStyle="1" w:styleId="TableCellDecAlign">
    <w:name w:val="TableCellDecAlign"/>
    <w:basedOn w:val="BodyText"/>
    <w:qFormat/>
    <w:rsid w:val="001778CF"/>
    <w:pPr>
      <w:tabs>
        <w:tab w:val="decimal" w:pos="391"/>
      </w:tabs>
      <w:spacing w:line="240" w:lineRule="auto"/>
      <w:ind w:firstLine="0"/>
    </w:pPr>
    <w:rPr>
      <w:sz w:val="20"/>
    </w:rPr>
  </w:style>
  <w:style w:type="paragraph" w:styleId="TOC2">
    <w:name w:val="toc 2"/>
    <w:basedOn w:val="TOC1"/>
    <w:next w:val="Noparagraphstyle"/>
    <w:autoRedefine/>
    <w:uiPriority w:val="39"/>
    <w:rsid w:val="001778CF"/>
    <w:pPr>
      <w:ind w:left="547"/>
    </w:pPr>
  </w:style>
  <w:style w:type="paragraph" w:styleId="TOC3">
    <w:name w:val="toc 3"/>
    <w:basedOn w:val="TOC1"/>
    <w:next w:val="Noparagraphstyle"/>
    <w:autoRedefine/>
    <w:uiPriority w:val="39"/>
    <w:rsid w:val="001778CF"/>
    <w:pPr>
      <w:ind w:left="792"/>
    </w:pPr>
  </w:style>
  <w:style w:type="paragraph" w:styleId="TOC4">
    <w:name w:val="toc 4"/>
    <w:basedOn w:val="TOC1"/>
    <w:next w:val="Noparagraphstyle"/>
    <w:autoRedefine/>
    <w:uiPriority w:val="39"/>
    <w:rsid w:val="001778CF"/>
    <w:pPr>
      <w:ind w:left="972"/>
    </w:pPr>
  </w:style>
  <w:style w:type="paragraph" w:styleId="TOC5">
    <w:name w:val="toc 5"/>
    <w:basedOn w:val="TOC1"/>
    <w:next w:val="Noparagraphstyle"/>
    <w:autoRedefine/>
    <w:uiPriority w:val="39"/>
    <w:rsid w:val="001778CF"/>
    <w:pPr>
      <w:ind w:left="1224"/>
    </w:pPr>
  </w:style>
  <w:style w:type="character" w:customStyle="1" w:styleId="SuperEmphasis">
    <w:name w:val="SuperEmphasis"/>
    <w:basedOn w:val="DefaultParagraphFont"/>
    <w:uiPriority w:val="1"/>
    <w:rsid w:val="001778CF"/>
    <w:rPr>
      <w:i/>
      <w:vertAlign w:val="superscript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1778C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778CF"/>
    <w:rPr>
      <w:rFonts w:eastAsia="Times New Roman"/>
      <w:b/>
      <w:bCs/>
    </w:rPr>
  </w:style>
  <w:style w:type="paragraph" w:customStyle="1" w:styleId="TOCHeading2">
    <w:name w:val="TOCHeading2"/>
    <w:basedOn w:val="TOCHeading1"/>
    <w:uiPriority w:val="1"/>
    <w:qFormat/>
    <w:rsid w:val="001778CF"/>
    <w:rPr>
      <w:sz w:val="26"/>
    </w:rPr>
  </w:style>
  <w:style w:type="paragraph" w:customStyle="1" w:styleId="EquationNumbered">
    <w:name w:val="Equation (Numbered)"/>
    <w:basedOn w:val="Normal"/>
    <w:next w:val="BodyText"/>
    <w:qFormat/>
    <w:rsid w:val="001778CF"/>
    <w:pPr>
      <w:tabs>
        <w:tab w:val="center" w:pos="4680"/>
        <w:tab w:val="right" w:pos="10080"/>
      </w:tabs>
      <w:spacing w:before="120" w:after="120"/>
    </w:pPr>
  </w:style>
  <w:style w:type="paragraph" w:customStyle="1" w:styleId="EquationWhere">
    <w:name w:val="EquationWhere"/>
    <w:basedOn w:val="Normal"/>
    <w:qFormat/>
    <w:rsid w:val="001778CF"/>
    <w:pPr>
      <w:tabs>
        <w:tab w:val="right" w:pos="1080"/>
        <w:tab w:val="left" w:pos="1800"/>
      </w:tabs>
      <w:ind w:left="1800" w:hanging="1800"/>
      <w:contextualSpacing/>
    </w:pPr>
    <w:rPr>
      <w:rFonts w:eastAsia="Times New Roman"/>
    </w:rPr>
  </w:style>
  <w:style w:type="paragraph" w:styleId="NormalWeb">
    <w:name w:val="Normal (Web)"/>
    <w:basedOn w:val="Normal"/>
    <w:link w:val="NormalWebChar"/>
    <w:uiPriority w:val="99"/>
    <w:semiHidden/>
    <w:rsid w:val="001778CF"/>
    <w:pPr>
      <w:spacing w:before="100" w:beforeAutospacing="1" w:after="100" w:afterAutospacing="1" w:line="240" w:lineRule="auto"/>
    </w:pPr>
    <w:rPr>
      <w:rFonts w:eastAsia="Times New Roman"/>
      <w:lang w:eastAsia="zh-CN"/>
    </w:rPr>
  </w:style>
  <w:style w:type="character" w:customStyle="1" w:styleId="NormalWebChar">
    <w:name w:val="Normal (Web) Char"/>
    <w:basedOn w:val="DefaultParagraphFont"/>
    <w:link w:val="NormalWeb"/>
    <w:uiPriority w:val="99"/>
    <w:semiHidden/>
    <w:locked/>
    <w:rsid w:val="001778CF"/>
    <w:rPr>
      <w:rFonts w:eastAsia="Times New Roman"/>
      <w:lang w:eastAsia="zh-CN"/>
    </w:rPr>
  </w:style>
  <w:style w:type="paragraph" w:customStyle="1" w:styleId="Numbered1">
    <w:name w:val="Numbered1"/>
    <w:uiPriority w:val="99"/>
    <w:semiHidden/>
    <w:rsid w:val="001778CF"/>
    <w:pPr>
      <w:spacing w:line="240" w:lineRule="auto"/>
      <w:ind w:left="360" w:hanging="360"/>
    </w:pPr>
    <w:rPr>
      <w:rFonts w:ascii="Arial Narrow" w:eastAsia="Times New Roman" w:hAnsi="Arial Narrow" w:cs="Arial"/>
      <w:b/>
      <w:bCs/>
      <w:kern w:val="32"/>
      <w:sz w:val="32"/>
      <w:szCs w:val="32"/>
    </w:rPr>
  </w:style>
  <w:style w:type="paragraph" w:customStyle="1" w:styleId="Numbered2">
    <w:name w:val="Numbered2"/>
    <w:basedOn w:val="Numbered1"/>
    <w:uiPriority w:val="99"/>
    <w:semiHidden/>
    <w:rsid w:val="001778CF"/>
    <w:pPr>
      <w:numPr>
        <w:ilvl w:val="1"/>
      </w:numPr>
      <w:ind w:left="360" w:hanging="360"/>
    </w:pPr>
    <w:rPr>
      <w:sz w:val="26"/>
      <w:szCs w:val="26"/>
    </w:rPr>
  </w:style>
  <w:style w:type="paragraph" w:customStyle="1" w:styleId="Numbered3">
    <w:name w:val="Numbered3"/>
    <w:basedOn w:val="Numbered2"/>
    <w:uiPriority w:val="99"/>
    <w:semiHidden/>
    <w:rsid w:val="001778CF"/>
    <w:pPr>
      <w:numPr>
        <w:ilvl w:val="2"/>
      </w:numPr>
      <w:ind w:left="360" w:hanging="360"/>
    </w:pPr>
    <w:rPr>
      <w:b w:val="0"/>
    </w:rPr>
  </w:style>
  <w:style w:type="paragraph" w:customStyle="1" w:styleId="Numbered4">
    <w:name w:val="Numbered4"/>
    <w:basedOn w:val="Numbered2"/>
    <w:uiPriority w:val="99"/>
    <w:semiHidden/>
    <w:rsid w:val="001778CF"/>
    <w:pPr>
      <w:numPr>
        <w:ilvl w:val="3"/>
      </w:numPr>
      <w:ind w:left="360" w:hanging="360"/>
    </w:pPr>
    <w:rPr>
      <w:b w:val="0"/>
      <w:sz w:val="24"/>
      <w:szCs w:val="24"/>
    </w:rPr>
  </w:style>
  <w:style w:type="paragraph" w:customStyle="1" w:styleId="Numbered5">
    <w:name w:val="Numbered5"/>
    <w:basedOn w:val="Numbered4"/>
    <w:uiPriority w:val="99"/>
    <w:semiHidden/>
    <w:rsid w:val="001778CF"/>
    <w:pPr>
      <w:numPr>
        <w:ilvl w:val="4"/>
      </w:numPr>
      <w:ind w:left="360" w:hanging="360"/>
    </w:pPr>
    <w:rPr>
      <w:i/>
    </w:rPr>
  </w:style>
  <w:style w:type="paragraph" w:customStyle="1" w:styleId="TableCell">
    <w:name w:val="Table Cell"/>
    <w:basedOn w:val="Normal"/>
    <w:link w:val="TableCellChar1"/>
    <w:uiPriority w:val="99"/>
    <w:semiHidden/>
    <w:qFormat/>
    <w:rsid w:val="001778CF"/>
    <w:pPr>
      <w:spacing w:line="240" w:lineRule="auto"/>
    </w:pPr>
    <w:rPr>
      <w:rFonts w:eastAsiaTheme="majorEastAsia" w:cstheme="majorBidi"/>
      <w:bCs/>
      <w:szCs w:val="26"/>
    </w:rPr>
  </w:style>
  <w:style w:type="character" w:customStyle="1" w:styleId="TableCellChar1">
    <w:name w:val="Table Cell Char1"/>
    <w:link w:val="TableCell"/>
    <w:uiPriority w:val="99"/>
    <w:semiHidden/>
    <w:rsid w:val="001778CF"/>
    <w:rPr>
      <w:rFonts w:eastAsiaTheme="majorEastAsia" w:cstheme="majorBidi"/>
      <w:bCs/>
      <w:szCs w:val="26"/>
    </w:rPr>
  </w:style>
  <w:style w:type="character" w:customStyle="1" w:styleId="TableCellChar">
    <w:name w:val="Table Cell Char"/>
    <w:basedOn w:val="TableHeadnoteChar"/>
    <w:uiPriority w:val="99"/>
    <w:semiHidden/>
    <w:rsid w:val="001778CF"/>
    <w:rPr>
      <w:rFonts w:eastAsia="Times New Roman"/>
      <w:sz w:val="18"/>
      <w:szCs w:val="16"/>
    </w:rPr>
  </w:style>
  <w:style w:type="paragraph" w:customStyle="1" w:styleId="ReferenceList">
    <w:name w:val="Reference List"/>
    <w:basedOn w:val="Reference"/>
    <w:link w:val="ReferenceListChar"/>
    <w:uiPriority w:val="99"/>
    <w:semiHidden/>
    <w:qFormat/>
    <w:rsid w:val="001778CF"/>
    <w:pPr>
      <w:spacing w:line="240" w:lineRule="auto"/>
    </w:pPr>
  </w:style>
  <w:style w:type="character" w:customStyle="1" w:styleId="ReferenceListChar">
    <w:name w:val="Reference List Char"/>
    <w:basedOn w:val="ReferenceChar"/>
    <w:link w:val="ReferenceList"/>
    <w:uiPriority w:val="99"/>
    <w:semiHidden/>
    <w:rsid w:val="001778CF"/>
    <w:rPr>
      <w:rFonts w:eastAsia="Times New Roman"/>
    </w:rPr>
  </w:style>
  <w:style w:type="paragraph" w:styleId="FootnoteText">
    <w:name w:val="footnote text"/>
    <w:basedOn w:val="Normal"/>
    <w:link w:val="FootnoteTextChar"/>
    <w:rsid w:val="001778CF"/>
    <w:pPr>
      <w:spacing w:line="240" w:lineRule="auto"/>
    </w:pPr>
    <w:rPr>
      <w:rFonts w:eastAsia="Times New Roman"/>
    </w:rPr>
  </w:style>
  <w:style w:type="character" w:customStyle="1" w:styleId="FootnoteTextChar">
    <w:name w:val="Footnote Text Char"/>
    <w:basedOn w:val="DefaultParagraphFont"/>
    <w:link w:val="FootnoteText"/>
    <w:rsid w:val="001778CF"/>
    <w:rPr>
      <w:rFonts w:eastAsia="Times New Roman"/>
    </w:rPr>
  </w:style>
  <w:style w:type="paragraph" w:styleId="Header">
    <w:name w:val="header"/>
    <w:basedOn w:val="Normal"/>
    <w:link w:val="HeaderChar"/>
    <w:uiPriority w:val="99"/>
    <w:semiHidden/>
    <w:rsid w:val="001778CF"/>
    <w:pPr>
      <w:tabs>
        <w:tab w:val="center" w:pos="4680"/>
        <w:tab w:val="right" w:pos="9360"/>
      </w:tabs>
      <w:spacing w:line="240" w:lineRule="auto"/>
    </w:pPr>
    <w:rPr>
      <w:rFonts w:eastAsia="Times New Roman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1778CF"/>
    <w:rPr>
      <w:rFonts w:eastAsia="Times New Roman"/>
    </w:rPr>
  </w:style>
  <w:style w:type="paragraph" w:styleId="Caption">
    <w:name w:val="caption"/>
    <w:basedOn w:val="Normal"/>
    <w:next w:val="Normal"/>
    <w:uiPriority w:val="99"/>
    <w:semiHidden/>
    <w:qFormat/>
    <w:rsid w:val="001778CF"/>
    <w:pPr>
      <w:spacing w:after="200" w:line="240" w:lineRule="auto"/>
    </w:pPr>
    <w:rPr>
      <w:rFonts w:eastAsia="Times New Roman"/>
      <w:b/>
      <w:bCs/>
      <w:color w:val="4F81BD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rsid w:val="001778CF"/>
    <w:rPr>
      <w:rFonts w:cs="Times New Roman"/>
      <w:sz w:val="16"/>
      <w:szCs w:val="16"/>
    </w:rPr>
  </w:style>
  <w:style w:type="paragraph" w:customStyle="1" w:styleId="InPocket">
    <w:name w:val="InPocket"/>
    <w:basedOn w:val="TableofFigures"/>
    <w:qFormat/>
    <w:rsid w:val="001778CF"/>
    <w:pPr>
      <w:tabs>
        <w:tab w:val="left" w:pos="1200"/>
        <w:tab w:val="right" w:leader="dot" w:pos="10257"/>
      </w:tabs>
    </w:pPr>
  </w:style>
  <w:style w:type="paragraph" w:customStyle="1" w:styleId="FigureInsert">
    <w:name w:val="FigureInsert"/>
    <w:next w:val="FigureCaption"/>
    <w:qFormat/>
    <w:rsid w:val="001778CF"/>
    <w:pPr>
      <w:keepNext/>
      <w:spacing w:before="240" w:after="120"/>
    </w:pPr>
    <w:rPr>
      <w:rFonts w:eastAsia="Times New Roman"/>
      <w:b/>
      <w:szCs w:val="40"/>
    </w:rPr>
  </w:style>
  <w:style w:type="paragraph" w:customStyle="1" w:styleId="TOCListsGrouped">
    <w:name w:val="TOCListsGrouped"/>
    <w:basedOn w:val="TOCLists"/>
    <w:uiPriority w:val="1"/>
    <w:qFormat/>
    <w:rsid w:val="001778CF"/>
    <w:pPr>
      <w:tabs>
        <w:tab w:val="left" w:pos="1350"/>
      </w:tabs>
      <w:ind w:left="1350" w:hanging="1350"/>
    </w:pPr>
  </w:style>
  <w:style w:type="paragraph" w:customStyle="1" w:styleId="ConvFactorNote">
    <w:name w:val="ConvFactorNote"/>
    <w:basedOn w:val="TableHeadnote"/>
    <w:rsid w:val="001778CF"/>
    <w:pPr>
      <w:keepNext/>
      <w:spacing w:line="240" w:lineRule="auto"/>
    </w:pPr>
    <w:rPr>
      <w:rFonts w:ascii="Arial Narrow" w:hAnsi="Arial Narrow"/>
      <w:szCs w:val="20"/>
    </w:rPr>
  </w:style>
  <w:style w:type="paragraph" w:customStyle="1" w:styleId="ISBNISSN">
    <w:name w:val="ISBN/ISSN"/>
    <w:basedOn w:val="BOTPNotes2"/>
    <w:rsid w:val="001778CF"/>
    <w:pPr>
      <w:spacing w:before="240" w:line="240" w:lineRule="auto"/>
    </w:pPr>
    <w:rPr>
      <w:sz w:val="12"/>
    </w:rPr>
  </w:style>
  <w:style w:type="paragraph" w:customStyle="1" w:styleId="Version">
    <w:name w:val="Version"/>
    <w:rsid w:val="001778CF"/>
    <w:pPr>
      <w:spacing w:line="240" w:lineRule="auto"/>
    </w:pPr>
    <w:rPr>
      <w:rFonts w:ascii="Arial Narrow" w:eastAsia="Times New Roman" w:hAnsi="Arial Narrow" w:cs="Arial"/>
      <w:bCs/>
      <w:kern w:val="32"/>
      <w:szCs w:val="32"/>
    </w:rPr>
  </w:style>
  <w:style w:type="paragraph" w:customStyle="1" w:styleId="ISSNISBNDOIBackCover">
    <w:name w:val="ISSN/ISBN/DOI Back Cover"/>
    <w:basedOn w:val="ISBNISSN"/>
    <w:semiHidden/>
    <w:rsid w:val="001778CF"/>
    <w:pPr>
      <w:spacing w:before="11600" w:after="0"/>
      <w:ind w:left="8107"/>
    </w:pPr>
    <w:rPr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1778C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78CF"/>
    <w:rPr>
      <w:rFonts w:ascii="Tahoma" w:hAnsi="Tahoma" w:cs="Tahoma"/>
      <w:sz w:val="16"/>
      <w:szCs w:val="16"/>
    </w:rPr>
  </w:style>
  <w:style w:type="paragraph" w:customStyle="1" w:styleId="ugtext">
    <w:name w:val="ug_text"/>
    <w:basedOn w:val="BodyText"/>
    <w:semiHidden/>
    <w:unhideWhenUsed/>
    <w:rsid w:val="001778CF"/>
    <w:pPr>
      <w:spacing w:line="240" w:lineRule="auto"/>
    </w:pPr>
  </w:style>
  <w:style w:type="paragraph" w:customStyle="1" w:styleId="uglist">
    <w:name w:val="ug_list"/>
    <w:basedOn w:val="ListBullet"/>
    <w:semiHidden/>
    <w:rsid w:val="001778CF"/>
    <w:pPr>
      <w:spacing w:line="240" w:lineRule="auto"/>
    </w:pPr>
    <w:rPr>
      <w:szCs w:val="20"/>
    </w:rPr>
  </w:style>
  <w:style w:type="paragraph" w:customStyle="1" w:styleId="ugheadnote">
    <w:name w:val="ug_headnote"/>
    <w:basedOn w:val="TableHeadnote"/>
    <w:semiHidden/>
    <w:unhideWhenUsed/>
    <w:rsid w:val="001778CF"/>
    <w:pPr>
      <w:spacing w:after="120" w:line="240" w:lineRule="auto"/>
    </w:pPr>
  </w:style>
  <w:style w:type="paragraph" w:customStyle="1" w:styleId="ugno-list">
    <w:name w:val="ug_no-list"/>
    <w:basedOn w:val="ListNumber"/>
    <w:semiHidden/>
    <w:unhideWhenUsed/>
    <w:rsid w:val="001778CF"/>
    <w:pPr>
      <w:spacing w:line="240" w:lineRule="auto"/>
    </w:pPr>
  </w:style>
  <w:style w:type="character" w:customStyle="1" w:styleId="EmphStrong">
    <w:name w:val="EmphStrong"/>
    <w:basedOn w:val="DefaultParagraphFont"/>
    <w:uiPriority w:val="1"/>
    <w:qFormat/>
    <w:rsid w:val="001778CF"/>
    <w:rPr>
      <w:b/>
      <w:i/>
    </w:rPr>
  </w:style>
  <w:style w:type="paragraph" w:customStyle="1" w:styleId="ForewordBody">
    <w:name w:val="ForewordBody"/>
    <w:basedOn w:val="Normal"/>
    <w:rsid w:val="001778CF"/>
    <w:rPr>
      <w:rFonts w:ascii="Arial Narrow" w:hAnsi="Arial Narrow"/>
    </w:rPr>
  </w:style>
  <w:style w:type="paragraph" w:styleId="Bibliography">
    <w:name w:val="Bibliography"/>
    <w:basedOn w:val="Normal"/>
    <w:next w:val="Normal"/>
    <w:uiPriority w:val="99"/>
    <w:semiHidden/>
    <w:rsid w:val="001778CF"/>
  </w:style>
  <w:style w:type="paragraph" w:styleId="BlockText">
    <w:name w:val="Block Text"/>
    <w:basedOn w:val="Normal"/>
    <w:uiPriority w:val="99"/>
    <w:semiHidden/>
    <w:rsid w:val="001778CF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odyText2">
    <w:name w:val="Body Text 2"/>
    <w:basedOn w:val="Normal"/>
    <w:link w:val="BodyText2Char"/>
    <w:uiPriority w:val="99"/>
    <w:semiHidden/>
    <w:rsid w:val="001778CF"/>
    <w:pPr>
      <w:spacing w:after="12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1778CF"/>
  </w:style>
  <w:style w:type="paragraph" w:styleId="BodyText3">
    <w:name w:val="Body Text 3"/>
    <w:basedOn w:val="Normal"/>
    <w:link w:val="BodyText3Char"/>
    <w:uiPriority w:val="99"/>
    <w:semiHidden/>
    <w:rsid w:val="001778CF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778CF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1778CF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1778CF"/>
    <w:rPr>
      <w:rFonts w:eastAsia="Times New Roman"/>
    </w:rPr>
  </w:style>
  <w:style w:type="paragraph" w:styleId="BodyTextIndent">
    <w:name w:val="Body Text Indent"/>
    <w:basedOn w:val="Normal"/>
    <w:link w:val="BodyTextIndentChar"/>
    <w:uiPriority w:val="99"/>
    <w:semiHidden/>
    <w:rsid w:val="001778CF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1778CF"/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1778CF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1778CF"/>
  </w:style>
  <w:style w:type="paragraph" w:styleId="BodyTextIndent2">
    <w:name w:val="Body Text Indent 2"/>
    <w:basedOn w:val="Normal"/>
    <w:link w:val="BodyTextIndent2Char"/>
    <w:uiPriority w:val="99"/>
    <w:semiHidden/>
    <w:rsid w:val="001778CF"/>
    <w:pPr>
      <w:spacing w:after="120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1778CF"/>
  </w:style>
  <w:style w:type="paragraph" w:styleId="BodyTextIndent3">
    <w:name w:val="Body Text Indent 3"/>
    <w:basedOn w:val="Normal"/>
    <w:link w:val="BodyTextIndent3Char"/>
    <w:uiPriority w:val="99"/>
    <w:semiHidden/>
    <w:rsid w:val="001778CF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1778CF"/>
    <w:rPr>
      <w:sz w:val="16"/>
      <w:szCs w:val="16"/>
    </w:rPr>
  </w:style>
  <w:style w:type="paragraph" w:styleId="Closing">
    <w:name w:val="Closing"/>
    <w:basedOn w:val="Normal"/>
    <w:link w:val="ClosingChar"/>
    <w:uiPriority w:val="99"/>
    <w:semiHidden/>
    <w:rsid w:val="001778CF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1778CF"/>
  </w:style>
  <w:style w:type="paragraph" w:styleId="Date">
    <w:name w:val="Date"/>
    <w:basedOn w:val="Normal"/>
    <w:next w:val="Normal"/>
    <w:link w:val="DateChar"/>
    <w:uiPriority w:val="99"/>
    <w:semiHidden/>
    <w:rsid w:val="001778CF"/>
  </w:style>
  <w:style w:type="character" w:customStyle="1" w:styleId="DateChar">
    <w:name w:val="Date Char"/>
    <w:basedOn w:val="DefaultParagraphFont"/>
    <w:link w:val="Date"/>
    <w:uiPriority w:val="99"/>
    <w:semiHidden/>
    <w:rsid w:val="001778CF"/>
  </w:style>
  <w:style w:type="paragraph" w:styleId="DocumentMap">
    <w:name w:val="Document Map"/>
    <w:basedOn w:val="Normal"/>
    <w:link w:val="DocumentMapChar"/>
    <w:uiPriority w:val="99"/>
    <w:semiHidden/>
    <w:rsid w:val="001778C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778CF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rsid w:val="001778CF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1778CF"/>
  </w:style>
  <w:style w:type="paragraph" w:styleId="EndnoteText">
    <w:name w:val="endnote text"/>
    <w:basedOn w:val="Normal"/>
    <w:link w:val="EndnoteTextChar"/>
    <w:uiPriority w:val="99"/>
    <w:semiHidden/>
    <w:rsid w:val="001778CF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778CF"/>
    <w:rPr>
      <w:sz w:val="20"/>
      <w:szCs w:val="20"/>
    </w:rPr>
  </w:style>
  <w:style w:type="paragraph" w:styleId="EnvelopeAddress">
    <w:name w:val="envelope address"/>
    <w:basedOn w:val="Normal"/>
    <w:uiPriority w:val="99"/>
    <w:semiHidden/>
    <w:rsid w:val="001778CF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rsid w:val="001778CF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HTMLAddress">
    <w:name w:val="HTML Address"/>
    <w:basedOn w:val="Normal"/>
    <w:link w:val="HTMLAddressChar"/>
    <w:uiPriority w:val="99"/>
    <w:semiHidden/>
    <w:rsid w:val="001778CF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1778CF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rsid w:val="001778CF"/>
    <w:pPr>
      <w:spacing w:line="240" w:lineRule="auto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778CF"/>
    <w:rPr>
      <w:rFonts w:ascii="Consolas" w:hAnsi="Consolas" w:cs="Consolas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rsid w:val="001778CF"/>
    <w:pPr>
      <w:spacing w:line="240" w:lineRule="auto"/>
      <w:ind w:left="240" w:hanging="240"/>
    </w:pPr>
  </w:style>
  <w:style w:type="paragraph" w:styleId="Index2">
    <w:name w:val="index 2"/>
    <w:basedOn w:val="Normal"/>
    <w:next w:val="Normal"/>
    <w:autoRedefine/>
    <w:uiPriority w:val="99"/>
    <w:semiHidden/>
    <w:rsid w:val="001778CF"/>
    <w:pPr>
      <w:spacing w:line="240" w:lineRule="auto"/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rsid w:val="001778CF"/>
    <w:pPr>
      <w:spacing w:line="240" w:lineRule="auto"/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rsid w:val="001778CF"/>
    <w:pPr>
      <w:spacing w:line="240" w:lineRule="auto"/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rsid w:val="001778CF"/>
    <w:pPr>
      <w:spacing w:line="240" w:lineRule="auto"/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rsid w:val="001778CF"/>
    <w:pPr>
      <w:spacing w:line="240" w:lineRule="auto"/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rsid w:val="001778CF"/>
    <w:pPr>
      <w:spacing w:line="240" w:lineRule="auto"/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rsid w:val="001778CF"/>
    <w:pPr>
      <w:spacing w:line="240" w:lineRule="auto"/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rsid w:val="001778CF"/>
    <w:pPr>
      <w:spacing w:line="240" w:lineRule="auto"/>
      <w:ind w:left="2160" w:hanging="240"/>
    </w:pPr>
  </w:style>
  <w:style w:type="paragraph" w:styleId="IndexHeading">
    <w:name w:val="index heading"/>
    <w:basedOn w:val="Normal"/>
    <w:next w:val="Index1"/>
    <w:uiPriority w:val="99"/>
    <w:semiHidden/>
    <w:rsid w:val="001778CF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99"/>
    <w:semiHidden/>
    <w:rsid w:val="001778C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99"/>
    <w:semiHidden/>
    <w:rsid w:val="001778CF"/>
    <w:rPr>
      <w:b/>
      <w:bCs/>
      <w:i/>
      <w:iCs/>
      <w:color w:val="4F81BD" w:themeColor="accent1"/>
    </w:rPr>
  </w:style>
  <w:style w:type="paragraph" w:styleId="List">
    <w:name w:val="List"/>
    <w:basedOn w:val="Normal"/>
    <w:uiPriority w:val="99"/>
    <w:semiHidden/>
    <w:rsid w:val="001778CF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rsid w:val="001778CF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rsid w:val="001778CF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rsid w:val="001778CF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rsid w:val="001778CF"/>
    <w:pPr>
      <w:ind w:left="1800" w:hanging="360"/>
      <w:contextualSpacing/>
    </w:pPr>
  </w:style>
  <w:style w:type="paragraph" w:styleId="ListBullet4">
    <w:name w:val="List Bullet 4"/>
    <w:basedOn w:val="Normal"/>
    <w:uiPriority w:val="99"/>
    <w:semiHidden/>
    <w:rsid w:val="001778CF"/>
    <w:pPr>
      <w:numPr>
        <w:numId w:val="15"/>
      </w:numPr>
      <w:contextualSpacing/>
    </w:pPr>
  </w:style>
  <w:style w:type="paragraph" w:styleId="ListBullet5">
    <w:name w:val="List Bullet 5"/>
    <w:basedOn w:val="Normal"/>
    <w:uiPriority w:val="99"/>
    <w:semiHidden/>
    <w:rsid w:val="001778CF"/>
    <w:pPr>
      <w:numPr>
        <w:numId w:val="16"/>
      </w:numPr>
      <w:contextualSpacing/>
    </w:pPr>
  </w:style>
  <w:style w:type="paragraph" w:styleId="ListContinue">
    <w:name w:val="List Continue"/>
    <w:basedOn w:val="Normal"/>
    <w:uiPriority w:val="99"/>
    <w:semiHidden/>
    <w:rsid w:val="001778CF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rsid w:val="001778CF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rsid w:val="001778CF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rsid w:val="001778CF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rsid w:val="001778CF"/>
    <w:pPr>
      <w:spacing w:after="120"/>
      <w:ind w:left="1800"/>
      <w:contextualSpacing/>
    </w:pPr>
  </w:style>
  <w:style w:type="paragraph" w:styleId="ListNumber4">
    <w:name w:val="List Number 4"/>
    <w:basedOn w:val="Normal"/>
    <w:uiPriority w:val="99"/>
    <w:semiHidden/>
    <w:rsid w:val="001778CF"/>
    <w:pPr>
      <w:numPr>
        <w:numId w:val="17"/>
      </w:numPr>
      <w:contextualSpacing/>
    </w:pPr>
  </w:style>
  <w:style w:type="paragraph" w:styleId="ListNumber5">
    <w:name w:val="List Number 5"/>
    <w:basedOn w:val="Normal"/>
    <w:uiPriority w:val="99"/>
    <w:semiHidden/>
    <w:rsid w:val="001778CF"/>
    <w:pPr>
      <w:numPr>
        <w:numId w:val="18"/>
      </w:numPr>
      <w:contextualSpacing/>
    </w:pPr>
  </w:style>
  <w:style w:type="paragraph" w:styleId="ListParagraph">
    <w:name w:val="List Paragraph"/>
    <w:basedOn w:val="Normal"/>
    <w:uiPriority w:val="99"/>
    <w:semiHidden/>
    <w:rsid w:val="001778CF"/>
    <w:pPr>
      <w:ind w:left="720"/>
      <w:contextualSpacing/>
    </w:pPr>
  </w:style>
  <w:style w:type="paragraph" w:styleId="MacroText">
    <w:name w:val="macro"/>
    <w:link w:val="MacroTextChar"/>
    <w:uiPriority w:val="99"/>
    <w:semiHidden/>
    <w:rsid w:val="001778C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778CF"/>
    <w:rPr>
      <w:rFonts w:ascii="Consolas" w:hAnsi="Consolas" w:cs="Consolas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rsid w:val="001778C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1778CF"/>
    <w:rPr>
      <w:rFonts w:asciiTheme="majorHAnsi" w:eastAsiaTheme="majorEastAsia" w:hAnsiTheme="majorHAnsi" w:cstheme="majorBidi"/>
      <w:shd w:val="pct20" w:color="auto" w:fill="auto"/>
    </w:rPr>
  </w:style>
  <w:style w:type="paragraph" w:styleId="NoSpacing">
    <w:name w:val="No Spacing"/>
    <w:uiPriority w:val="99"/>
    <w:semiHidden/>
    <w:rsid w:val="001778CF"/>
    <w:pPr>
      <w:spacing w:line="240" w:lineRule="auto"/>
    </w:pPr>
  </w:style>
  <w:style w:type="paragraph" w:styleId="NormalIndent">
    <w:name w:val="Normal Indent"/>
    <w:basedOn w:val="Normal"/>
    <w:uiPriority w:val="99"/>
    <w:semiHidden/>
    <w:rsid w:val="001778CF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1778CF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1778CF"/>
  </w:style>
  <w:style w:type="paragraph" w:styleId="PlainText">
    <w:name w:val="Plain Text"/>
    <w:basedOn w:val="Normal"/>
    <w:link w:val="PlainTextChar"/>
    <w:uiPriority w:val="99"/>
    <w:semiHidden/>
    <w:rsid w:val="001778CF"/>
    <w:pPr>
      <w:spacing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778CF"/>
    <w:rPr>
      <w:rFonts w:ascii="Consolas" w:hAnsi="Consolas" w:cs="Consolas"/>
      <w:sz w:val="21"/>
      <w:szCs w:val="21"/>
    </w:rPr>
  </w:style>
  <w:style w:type="paragraph" w:styleId="Quote">
    <w:name w:val="Quote"/>
    <w:basedOn w:val="Normal"/>
    <w:next w:val="Normal"/>
    <w:link w:val="QuoteChar"/>
    <w:uiPriority w:val="99"/>
    <w:semiHidden/>
    <w:rsid w:val="001778C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99"/>
    <w:semiHidden/>
    <w:rsid w:val="001778CF"/>
    <w:rPr>
      <w:i/>
      <w:iCs/>
      <w:color w:val="000000" w:themeColor="text1"/>
    </w:rPr>
  </w:style>
  <w:style w:type="paragraph" w:styleId="Salutation">
    <w:name w:val="Salutation"/>
    <w:basedOn w:val="Normal"/>
    <w:next w:val="Normal"/>
    <w:link w:val="SalutationChar"/>
    <w:uiPriority w:val="99"/>
    <w:semiHidden/>
    <w:rsid w:val="001778CF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1778CF"/>
  </w:style>
  <w:style w:type="paragraph" w:styleId="Subtitle">
    <w:name w:val="Subtitle"/>
    <w:basedOn w:val="Normal"/>
    <w:next w:val="Normal"/>
    <w:link w:val="SubtitleChar"/>
    <w:uiPriority w:val="99"/>
    <w:semiHidden/>
    <w:rsid w:val="001778C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99"/>
    <w:semiHidden/>
    <w:rsid w:val="001778CF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paragraph" w:styleId="TableofAuthorities">
    <w:name w:val="table of authorities"/>
    <w:basedOn w:val="Normal"/>
    <w:next w:val="Normal"/>
    <w:uiPriority w:val="99"/>
    <w:semiHidden/>
    <w:rsid w:val="001778CF"/>
    <w:pPr>
      <w:ind w:left="240" w:hanging="240"/>
    </w:pPr>
  </w:style>
  <w:style w:type="paragraph" w:styleId="TOAHeading">
    <w:name w:val="toa heading"/>
    <w:basedOn w:val="Normal"/>
    <w:next w:val="Normal"/>
    <w:uiPriority w:val="99"/>
    <w:semiHidden/>
    <w:rsid w:val="001778CF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TOC6">
    <w:name w:val="toc 6"/>
    <w:basedOn w:val="Normal"/>
    <w:next w:val="Normal"/>
    <w:autoRedefine/>
    <w:uiPriority w:val="99"/>
    <w:semiHidden/>
    <w:rsid w:val="001778CF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99"/>
    <w:semiHidden/>
    <w:rsid w:val="001778CF"/>
    <w:pPr>
      <w:spacing w:after="100"/>
      <w:ind w:left="1440"/>
    </w:pPr>
  </w:style>
  <w:style w:type="paragraph" w:styleId="TOC8">
    <w:name w:val="toc 8"/>
    <w:basedOn w:val="Normal"/>
    <w:next w:val="Normal"/>
    <w:autoRedefine/>
    <w:uiPriority w:val="99"/>
    <w:semiHidden/>
    <w:rsid w:val="001778CF"/>
    <w:pPr>
      <w:spacing w:after="100"/>
      <w:ind w:left="1680"/>
    </w:pPr>
  </w:style>
  <w:style w:type="paragraph" w:styleId="TOC9">
    <w:name w:val="toc 9"/>
    <w:basedOn w:val="Normal"/>
    <w:next w:val="Normal"/>
    <w:autoRedefine/>
    <w:uiPriority w:val="99"/>
    <w:semiHidden/>
    <w:rsid w:val="001778CF"/>
    <w:pPr>
      <w:spacing w:after="100"/>
      <w:ind w:left="1920"/>
    </w:pPr>
  </w:style>
  <w:style w:type="paragraph" w:styleId="TOCHeading">
    <w:name w:val="TOC Heading"/>
    <w:basedOn w:val="Heading1"/>
    <w:next w:val="Normal"/>
    <w:uiPriority w:val="99"/>
    <w:semiHidden/>
    <w:qFormat/>
    <w:rsid w:val="001778CF"/>
    <w:pPr>
      <w:keepLines/>
      <w:spacing w:before="480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customStyle="1" w:styleId="HalfTitleText">
    <w:name w:val="HalfTitleText"/>
    <w:basedOn w:val="Normal"/>
    <w:rsid w:val="001778CF"/>
    <w:pPr>
      <w:spacing w:before="480" w:after="240"/>
      <w:contextualSpacing/>
    </w:pPr>
    <w:rPr>
      <w:rFonts w:ascii="Arial Narrow" w:eastAsia="Times New Roman" w:hAnsi="Arial Narrow" w:cs="Arial"/>
      <w:bCs/>
      <w:kern w:val="32"/>
      <w:szCs w:val="32"/>
    </w:rPr>
  </w:style>
  <w:style w:type="paragraph" w:customStyle="1" w:styleId="HalfTitleHead">
    <w:name w:val="HalfTitleHead"/>
    <w:basedOn w:val="SectionHeading"/>
    <w:rsid w:val="001778CF"/>
    <w:pPr>
      <w:pBdr>
        <w:bottom w:val="single" w:sz="4" w:space="3" w:color="auto"/>
      </w:pBdr>
      <w:spacing w:before="1680"/>
    </w:pPr>
  </w:style>
  <w:style w:type="paragraph" w:customStyle="1" w:styleId="ConvFactorEq">
    <w:name w:val="ConvFactorEq"/>
    <w:basedOn w:val="ConvFactorBody"/>
    <w:rsid w:val="001778CF"/>
    <w:pPr>
      <w:tabs>
        <w:tab w:val="clear" w:pos="1260"/>
        <w:tab w:val="center" w:pos="3510"/>
      </w:tabs>
      <w:spacing w:before="0"/>
    </w:pPr>
  </w:style>
  <w:style w:type="character" w:customStyle="1" w:styleId="Code">
    <w:name w:val="Code"/>
    <w:basedOn w:val="DefaultParagraphFont"/>
    <w:uiPriority w:val="1"/>
    <w:qFormat/>
    <w:rsid w:val="001778CF"/>
    <w:rPr>
      <w:rFonts w:ascii="Courier New" w:hAnsi="Courier New"/>
      <w:sz w:val="22"/>
    </w:rPr>
  </w:style>
  <w:style w:type="paragraph" w:customStyle="1" w:styleId="PhotoCredit">
    <w:name w:val="Photo Credit"/>
    <w:basedOn w:val="Normal"/>
    <w:rsid w:val="001778CF"/>
    <w:rPr>
      <w:rFonts w:ascii="Arial Narrow" w:eastAsia="Times New Roman" w:hAnsi="Arial Narrow"/>
      <w:sz w:val="20"/>
    </w:rPr>
  </w:style>
  <w:style w:type="paragraph" w:customStyle="1" w:styleId="Colophon">
    <w:name w:val="Colophon"/>
    <w:basedOn w:val="Normal"/>
    <w:rsid w:val="001778CF"/>
    <w:rPr>
      <w:rFonts w:ascii="Arial Narrow" w:eastAsia="Times New Roman" w:hAnsi="Arial Narrow"/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footnote text" w:uiPriority="0"/>
    <w:lsdException w:name="caption" w:qFormat="1"/>
    <w:lsdException w:name="footnote reference" w:uiPriority="0"/>
    <w:lsdException w:name="List Bullet" w:uiPriority="0" w:qFormat="1"/>
    <w:lsdException w:name="List Number" w:uiPriority="0" w:qFormat="1"/>
    <w:lsdException w:name="List 4" w:unhideWhenUsed="0"/>
    <w:lsdException w:name="List 5" w:unhideWhenUsed="0"/>
    <w:lsdException w:name="List Bullet 2" w:uiPriority="0" w:qFormat="1"/>
    <w:lsdException w:name="List Bullet 3" w:uiPriority="0" w:qFormat="1"/>
    <w:lsdException w:name="List Number 2" w:uiPriority="0" w:qFormat="1"/>
    <w:lsdException w:name="List Number 3" w:uiPriority="0" w:qFormat="1"/>
    <w:lsdException w:name="Title" w:semiHidden="0" w:uiPriority="0" w:unhideWhenUsed="0" w:qFormat="1"/>
    <w:lsdException w:name="Signature" w:uiPriority="0"/>
    <w:lsdException w:name="Default Paragraph Font" w:uiPriority="1"/>
    <w:lsdException w:name="Body Text" w:uiPriority="0" w:qFormat="1"/>
    <w:lsdException w:name="Subtitle" w:unhideWhenUsed="0"/>
    <w:lsdException w:name="Salutation" w:unhideWhenUsed="0"/>
    <w:lsdException w:name="Date" w:unhideWhenUsed="0"/>
    <w:lsdException w:name="Body Text First Indent" w:unhideWhenUsed="0"/>
    <w:lsdException w:name="Hyperlink" w:uiPriority="0" w:qFormat="1"/>
    <w:lsdException w:name="Strong" w:semiHidden="0" w:uiPriority="0" w:unhideWhenUsed="0" w:qFormat="1"/>
    <w:lsdException w:name="Emphasis" w:semiHidden="0" w:uiPriority="0" w:unhideWhenUsed="0" w:qFormat="1"/>
    <w:lsdException w:name="Normal Table" w:semiHidden="0" w:unhideWhenUsed="0"/>
    <w:lsdException w:name="Table Simple 1" w:uiPriority="0"/>
    <w:lsdException w:name="Table Simple 2" w:uiPriority="0"/>
    <w:lsdException w:name="Table Simple 3" w:uiPriority="0"/>
    <w:lsdException w:name="Table Classic 1" w:uiPriority="0"/>
    <w:lsdException w:name="Table Classic 2" w:uiPriority="0"/>
    <w:lsdException w:name="Table Classic 3" w:uiPriority="0"/>
    <w:lsdException w:name="Table Classic 4" w:uiPriority="0"/>
    <w:lsdException w:name="Table Colorful 1" w:uiPriority="0"/>
    <w:lsdException w:name="Table Colorful 2" w:uiPriority="0"/>
    <w:lsdException w:name="Table Colorful 3" w:uiPriority="0"/>
    <w:lsdException w:name="Table Columns 1" w:uiPriority="0"/>
    <w:lsdException w:name="Table Columns 2" w:uiPriority="0"/>
    <w:lsdException w:name="Table Columns 3" w:uiPriority="0"/>
    <w:lsdException w:name="Table Columns 4" w:uiPriority="0"/>
    <w:lsdException w:name="Table Columns 5" w:uiPriority="0"/>
    <w:lsdException w:name="Table Grid 1" w:uiPriority="0"/>
    <w:lsdException w:name="Table Grid 2" w:uiPriority="0"/>
    <w:lsdException w:name="Table Grid 3" w:uiPriority="0"/>
    <w:lsdException w:name="Table Grid 4" w:uiPriority="0"/>
    <w:lsdException w:name="Table Grid 5" w:uiPriority="0"/>
    <w:lsdException w:name="Table Grid 6" w:uiPriority="0"/>
    <w:lsdException w:name="Table Grid 7" w:uiPriority="0"/>
    <w:lsdException w:name="Table Grid 8" w:uiPriority="0"/>
    <w:lsdException w:name="Table List 1" w:uiPriority="0"/>
    <w:lsdException w:name="Table List 2" w:uiPriority="0"/>
    <w:lsdException w:name="Table List 3" w:uiPriority="0"/>
    <w:lsdException w:name="Table List 4" w:uiPriority="0"/>
    <w:lsdException w:name="Table List 5" w:uiPriority="0"/>
    <w:lsdException w:name="Table List 6" w:uiPriority="0"/>
    <w:lsdException w:name="Table List 7" w:uiPriority="0"/>
    <w:lsdException w:name="Table List 8" w:uiPriority="0"/>
    <w:lsdException w:name="Table 3D effects 1" w:uiPriority="0"/>
    <w:lsdException w:name="Table 3D effects 2" w:uiPriority="0"/>
    <w:lsdException w:name="Table 3D effects 3" w:uiPriority="0"/>
    <w:lsdException w:name="Table Contemporary" w:uiPriority="0"/>
    <w:lsdException w:name="Table Elegant" w:uiPriority="0"/>
    <w:lsdException w:name="Table Professional" w:uiPriority="0"/>
    <w:lsdException w:name="Table Subtle 1" w:uiPriority="0"/>
    <w:lsdException w:name="Table Subtle 2" w:uiPriority="0"/>
    <w:lsdException w:name="Table Web 1" w:uiPriority="0"/>
    <w:lsdException w:name="Table Web 2" w:semiHidden="0" w:uiPriority="0" w:unhideWhenUsed="0"/>
    <w:lsdException w:name="Table Web 3" w:uiPriority="0"/>
    <w:lsdException w:name="Table Grid" w:semiHidden="0" w:uiPriority="59" w:unhideWhenUsed="0"/>
    <w:lsdException w:name="Table Theme" w:semiHidden="0" w:uiPriority="0" w:unhideWhenUsed="0"/>
    <w:lsdException w:name="Placeholder Text" w:unhideWhenUsed="0"/>
    <w:lsdException w:name="No Spacing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nhideWhenUsed="0"/>
    <w:lsdException w:name="Intense Emphasis" w:unhideWhenUsed="0"/>
    <w:lsdException w:name="Subtle Reference" w:unhideWhenUsed="0"/>
    <w:lsdException w:name="Intense Reference" w:unhideWhenUsed="0"/>
    <w:lsdException w:name="Book Title" w:unhideWhenUsed="0"/>
    <w:lsdException w:name="TOC Heading" w:qFormat="1"/>
  </w:latentStyles>
  <w:style w:type="paragraph" w:default="1" w:styleId="Normal">
    <w:name w:val="Normal"/>
    <w:rsid w:val="001778CF"/>
  </w:style>
  <w:style w:type="paragraph" w:styleId="Heading1">
    <w:name w:val="heading 1"/>
    <w:basedOn w:val="Normal"/>
    <w:next w:val="BodyText"/>
    <w:link w:val="Heading1Char"/>
    <w:qFormat/>
    <w:rsid w:val="001778CF"/>
    <w:pPr>
      <w:keepNext/>
      <w:spacing w:before="240" w:after="120"/>
      <w:outlineLvl w:val="0"/>
    </w:pPr>
    <w:rPr>
      <w:rFonts w:ascii="Arial Narrow" w:eastAsia="Times New Roman" w:hAnsi="Arial Narrow" w:cs="Arial"/>
      <w:b/>
      <w:bCs/>
      <w:kern w:val="32"/>
      <w:sz w:val="32"/>
      <w:szCs w:val="32"/>
    </w:rPr>
  </w:style>
  <w:style w:type="paragraph" w:styleId="Heading2">
    <w:name w:val="heading 2"/>
    <w:basedOn w:val="Heading1"/>
    <w:next w:val="BodyText"/>
    <w:link w:val="Heading2Char"/>
    <w:autoRedefine/>
    <w:qFormat/>
    <w:rsid w:val="001778CF"/>
    <w:pPr>
      <w:outlineLvl w:val="1"/>
    </w:pPr>
    <w:rPr>
      <w:bCs w:val="0"/>
      <w:iCs/>
      <w:sz w:val="26"/>
      <w:szCs w:val="26"/>
    </w:rPr>
  </w:style>
  <w:style w:type="paragraph" w:styleId="Heading3">
    <w:name w:val="heading 3"/>
    <w:basedOn w:val="Heading1"/>
    <w:next w:val="BodyText"/>
    <w:link w:val="Heading3Char"/>
    <w:qFormat/>
    <w:rsid w:val="001778CF"/>
    <w:pPr>
      <w:outlineLvl w:val="2"/>
    </w:pPr>
    <w:rPr>
      <w:b w:val="0"/>
      <w:bCs w:val="0"/>
      <w:sz w:val="26"/>
      <w:szCs w:val="26"/>
    </w:rPr>
  </w:style>
  <w:style w:type="paragraph" w:styleId="Heading4">
    <w:name w:val="heading 4"/>
    <w:basedOn w:val="Heading1"/>
    <w:next w:val="BodyText"/>
    <w:link w:val="Heading4Char"/>
    <w:qFormat/>
    <w:rsid w:val="001778CF"/>
    <w:pPr>
      <w:outlineLvl w:val="3"/>
    </w:pPr>
    <w:rPr>
      <w:b w:val="0"/>
      <w:bCs w:val="0"/>
      <w:sz w:val="24"/>
    </w:rPr>
  </w:style>
  <w:style w:type="paragraph" w:styleId="Heading5">
    <w:name w:val="heading 5"/>
    <w:basedOn w:val="Heading1"/>
    <w:next w:val="BodyText"/>
    <w:link w:val="Heading5Char"/>
    <w:qFormat/>
    <w:rsid w:val="001778CF"/>
    <w:pPr>
      <w:outlineLvl w:val="4"/>
    </w:pPr>
    <w:rPr>
      <w:b w:val="0"/>
      <w:bCs w:val="0"/>
      <w:iCs/>
      <w:sz w:val="22"/>
    </w:rPr>
  </w:style>
  <w:style w:type="paragraph" w:styleId="Heading6">
    <w:name w:val="heading 6"/>
    <w:basedOn w:val="Normal"/>
    <w:next w:val="Normal"/>
    <w:link w:val="Heading6Char"/>
    <w:uiPriority w:val="99"/>
    <w:semiHidden/>
    <w:qFormat/>
    <w:rsid w:val="001778CF"/>
    <w:pPr>
      <w:numPr>
        <w:ilvl w:val="5"/>
        <w:numId w:val="4"/>
      </w:numPr>
      <w:spacing w:before="240" w:after="60" w:line="240" w:lineRule="auto"/>
      <w:outlineLvl w:val="5"/>
    </w:pPr>
    <w:rPr>
      <w:rFonts w:eastAsia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9"/>
    <w:semiHidden/>
    <w:qFormat/>
    <w:rsid w:val="001778CF"/>
    <w:pPr>
      <w:numPr>
        <w:ilvl w:val="6"/>
        <w:numId w:val="4"/>
      </w:numPr>
      <w:spacing w:before="240" w:after="60" w:line="240" w:lineRule="auto"/>
      <w:outlineLvl w:val="6"/>
    </w:pPr>
    <w:rPr>
      <w:rFonts w:eastAsia="Times New Roman"/>
    </w:rPr>
  </w:style>
  <w:style w:type="paragraph" w:styleId="Heading8">
    <w:name w:val="heading 8"/>
    <w:basedOn w:val="Normal"/>
    <w:next w:val="Normal"/>
    <w:link w:val="Heading8Char"/>
    <w:uiPriority w:val="99"/>
    <w:semiHidden/>
    <w:qFormat/>
    <w:rsid w:val="001778CF"/>
    <w:pPr>
      <w:numPr>
        <w:ilvl w:val="7"/>
        <w:numId w:val="4"/>
      </w:numPr>
      <w:spacing w:before="240" w:after="60" w:line="240" w:lineRule="auto"/>
      <w:outlineLvl w:val="7"/>
    </w:pPr>
    <w:rPr>
      <w:rFonts w:eastAsia="Times New Roman"/>
      <w:i/>
      <w:iCs/>
    </w:rPr>
  </w:style>
  <w:style w:type="paragraph" w:styleId="Heading9">
    <w:name w:val="heading 9"/>
    <w:basedOn w:val="Normal"/>
    <w:next w:val="Normal"/>
    <w:link w:val="Heading9Char"/>
    <w:uiPriority w:val="99"/>
    <w:semiHidden/>
    <w:qFormat/>
    <w:rsid w:val="001778CF"/>
    <w:pPr>
      <w:numPr>
        <w:ilvl w:val="8"/>
        <w:numId w:val="4"/>
      </w:numPr>
      <w:spacing w:before="240" w:after="60" w:line="240" w:lineRule="auto"/>
      <w:outlineLvl w:val="8"/>
    </w:pPr>
    <w:rPr>
      <w:rFonts w:ascii="Arial Narrow" w:eastAsia="Times New Roman" w:hAnsi="Arial Narrow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1778CF"/>
    <w:pPr>
      <w:ind w:firstLine="720"/>
    </w:pPr>
    <w:rPr>
      <w:rFonts w:eastAsia="Times New Roman"/>
    </w:rPr>
  </w:style>
  <w:style w:type="character" w:customStyle="1" w:styleId="BodyTextChar">
    <w:name w:val="Body Text Char"/>
    <w:basedOn w:val="DefaultParagraphFont"/>
    <w:link w:val="BodyText"/>
    <w:rsid w:val="001778CF"/>
    <w:rPr>
      <w:rFonts w:eastAsia="Times New Roman"/>
    </w:rPr>
  </w:style>
  <w:style w:type="character" w:customStyle="1" w:styleId="Heading1Char">
    <w:name w:val="Heading 1 Char"/>
    <w:basedOn w:val="DefaultParagraphFont"/>
    <w:link w:val="Heading1"/>
    <w:rsid w:val="001778CF"/>
    <w:rPr>
      <w:rFonts w:ascii="Arial Narrow" w:eastAsia="Times New Roman" w:hAnsi="Arial Narrow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778CF"/>
    <w:rPr>
      <w:rFonts w:ascii="Arial Narrow" w:eastAsia="Times New Roman" w:hAnsi="Arial Narrow" w:cs="Arial"/>
      <w:b/>
      <w:iCs/>
      <w:kern w:val="32"/>
      <w:sz w:val="26"/>
      <w:szCs w:val="26"/>
    </w:rPr>
  </w:style>
  <w:style w:type="character" w:customStyle="1" w:styleId="Heading3Char">
    <w:name w:val="Heading 3 Char"/>
    <w:basedOn w:val="DefaultParagraphFont"/>
    <w:link w:val="Heading3"/>
    <w:rsid w:val="001778CF"/>
    <w:rPr>
      <w:rFonts w:ascii="Arial Narrow" w:eastAsia="Times New Roman" w:hAnsi="Arial Narrow" w:cs="Arial"/>
      <w:kern w:val="32"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1778CF"/>
    <w:rPr>
      <w:rFonts w:ascii="Arial Narrow" w:eastAsia="Times New Roman" w:hAnsi="Arial Narrow" w:cs="Arial"/>
      <w:kern w:val="32"/>
      <w:szCs w:val="32"/>
    </w:rPr>
  </w:style>
  <w:style w:type="character" w:customStyle="1" w:styleId="Heading5Char">
    <w:name w:val="Heading 5 Char"/>
    <w:basedOn w:val="DefaultParagraphFont"/>
    <w:link w:val="Heading5"/>
    <w:rsid w:val="001778CF"/>
    <w:rPr>
      <w:rFonts w:ascii="Arial Narrow" w:eastAsia="Times New Roman" w:hAnsi="Arial Narrow" w:cs="Arial"/>
      <w:iCs/>
      <w:kern w:val="32"/>
      <w:sz w:val="22"/>
      <w:szCs w:val="32"/>
    </w:rPr>
  </w:style>
  <w:style w:type="character" w:customStyle="1" w:styleId="Heading6Char">
    <w:name w:val="Heading 6 Char"/>
    <w:basedOn w:val="DefaultParagraphFont"/>
    <w:link w:val="Heading6"/>
    <w:uiPriority w:val="99"/>
    <w:semiHidden/>
    <w:rsid w:val="001778CF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9"/>
    <w:semiHidden/>
    <w:rsid w:val="001778CF"/>
    <w:rPr>
      <w:rFonts w:eastAsia="Times New Roman"/>
    </w:rPr>
  </w:style>
  <w:style w:type="character" w:customStyle="1" w:styleId="Heading8Char">
    <w:name w:val="Heading 8 Char"/>
    <w:basedOn w:val="DefaultParagraphFont"/>
    <w:link w:val="Heading8"/>
    <w:uiPriority w:val="99"/>
    <w:semiHidden/>
    <w:rsid w:val="001778CF"/>
    <w:rPr>
      <w:rFonts w:eastAsia="Times New Roman"/>
      <w:i/>
      <w:iCs/>
    </w:rPr>
  </w:style>
  <w:style w:type="character" w:customStyle="1" w:styleId="Heading9Char">
    <w:name w:val="Heading 9 Char"/>
    <w:basedOn w:val="DefaultParagraphFont"/>
    <w:link w:val="Heading9"/>
    <w:uiPriority w:val="99"/>
    <w:semiHidden/>
    <w:rsid w:val="001778CF"/>
    <w:rPr>
      <w:rFonts w:ascii="Arial Narrow" w:eastAsia="Times New Roman" w:hAnsi="Arial Narrow" w:cs="Arial"/>
      <w:sz w:val="22"/>
      <w:szCs w:val="22"/>
    </w:rPr>
  </w:style>
  <w:style w:type="paragraph" w:customStyle="1" w:styleId="Logo">
    <w:name w:val="Logo"/>
    <w:rsid w:val="001778CF"/>
    <w:pPr>
      <w:spacing w:line="240" w:lineRule="auto"/>
    </w:pPr>
    <w:rPr>
      <w:rFonts w:ascii="Arial Narrow" w:eastAsia="Times New Roman" w:hAnsi="Arial Narrow"/>
    </w:rPr>
  </w:style>
  <w:style w:type="paragraph" w:customStyle="1" w:styleId="Publisher">
    <w:name w:val="Publisher"/>
    <w:basedOn w:val="Normal"/>
    <w:autoRedefine/>
    <w:qFormat/>
    <w:rsid w:val="001778CF"/>
    <w:pPr>
      <w:spacing w:before="480" w:line="260" w:lineRule="exact"/>
      <w:ind w:left="2520"/>
    </w:pPr>
    <w:rPr>
      <w:rFonts w:ascii="Arial Narrow" w:eastAsia="Times New Roman" w:hAnsi="Arial Narrow"/>
    </w:rPr>
  </w:style>
  <w:style w:type="paragraph" w:styleId="Signature">
    <w:name w:val="Signature"/>
    <w:basedOn w:val="Normal"/>
    <w:link w:val="SignatureChar"/>
    <w:semiHidden/>
    <w:rsid w:val="001778CF"/>
    <w:pPr>
      <w:spacing w:line="240" w:lineRule="auto"/>
      <w:ind w:left="4320"/>
    </w:pPr>
    <w:rPr>
      <w:rFonts w:eastAsia="Times New Roman"/>
    </w:rPr>
  </w:style>
  <w:style w:type="character" w:customStyle="1" w:styleId="SignatureChar">
    <w:name w:val="Signature Char"/>
    <w:basedOn w:val="DefaultParagraphFont"/>
    <w:link w:val="Signature"/>
    <w:semiHidden/>
    <w:rsid w:val="001778CF"/>
    <w:rPr>
      <w:rFonts w:eastAsia="Times New Roman"/>
    </w:rPr>
  </w:style>
  <w:style w:type="paragraph" w:styleId="Title">
    <w:name w:val="Title"/>
    <w:basedOn w:val="Normal"/>
    <w:next w:val="Authors"/>
    <w:link w:val="TitleChar"/>
    <w:qFormat/>
    <w:rsid w:val="001778CF"/>
    <w:pPr>
      <w:widowControl w:val="0"/>
      <w:spacing w:before="840" w:after="240"/>
      <w:outlineLvl w:val="0"/>
    </w:pPr>
    <w:rPr>
      <w:rFonts w:ascii="Arial Narrow" w:eastAsia="Times New Roman" w:hAnsi="Arial Narrow" w:cs="Arial"/>
      <w:b/>
      <w:bCs/>
      <w:kern w:val="28"/>
      <w:sz w:val="44"/>
      <w:szCs w:val="32"/>
    </w:rPr>
  </w:style>
  <w:style w:type="paragraph" w:customStyle="1" w:styleId="Authors">
    <w:name w:val="Authors"/>
    <w:basedOn w:val="Normal"/>
    <w:next w:val="Heading1"/>
    <w:autoRedefine/>
    <w:qFormat/>
    <w:rsid w:val="001778CF"/>
    <w:pPr>
      <w:spacing w:before="480" w:after="480"/>
    </w:pPr>
    <w:rPr>
      <w:rFonts w:ascii="Arial Narrow" w:eastAsia="Times New Roman" w:hAnsi="Arial Narrow"/>
    </w:rPr>
  </w:style>
  <w:style w:type="character" w:customStyle="1" w:styleId="TitleChar">
    <w:name w:val="Title Char"/>
    <w:basedOn w:val="DefaultParagraphFont"/>
    <w:link w:val="Title"/>
    <w:rsid w:val="001778CF"/>
    <w:rPr>
      <w:rFonts w:ascii="Arial Narrow" w:eastAsia="Times New Roman" w:hAnsi="Arial Narrow" w:cs="Arial"/>
      <w:b/>
      <w:bCs/>
      <w:kern w:val="28"/>
      <w:sz w:val="44"/>
      <w:szCs w:val="32"/>
    </w:rPr>
  </w:style>
  <w:style w:type="paragraph" w:customStyle="1" w:styleId="BodyNoIndent">
    <w:name w:val="BodyNoIndent"/>
    <w:basedOn w:val="BodyText"/>
    <w:qFormat/>
    <w:rsid w:val="001778CF"/>
    <w:pPr>
      <w:ind w:firstLine="0"/>
    </w:pPr>
  </w:style>
  <w:style w:type="paragraph" w:customStyle="1" w:styleId="CoopNote">
    <w:name w:val="CoopNote"/>
    <w:basedOn w:val="Normal"/>
    <w:qFormat/>
    <w:rsid w:val="001778CF"/>
    <w:pPr>
      <w:widowControl w:val="0"/>
      <w:spacing w:before="500"/>
      <w:contextualSpacing/>
    </w:pPr>
    <w:rPr>
      <w:rFonts w:ascii="Arial Narrow" w:eastAsia="Times New Roman" w:hAnsi="Arial Narrow"/>
      <w:b/>
      <w:sz w:val="28"/>
    </w:rPr>
  </w:style>
  <w:style w:type="paragraph" w:customStyle="1" w:styleId="Notes">
    <w:name w:val="Notes"/>
    <w:basedOn w:val="Authors"/>
    <w:semiHidden/>
    <w:rsid w:val="001778CF"/>
  </w:style>
  <w:style w:type="paragraph" w:styleId="ListBullet">
    <w:name w:val="List Bullet"/>
    <w:basedOn w:val="Normal"/>
    <w:qFormat/>
    <w:rsid w:val="001778CF"/>
    <w:pPr>
      <w:numPr>
        <w:numId w:val="10"/>
      </w:numPr>
      <w:contextualSpacing/>
    </w:pPr>
    <w:rPr>
      <w:rFonts w:eastAsia="Times New Roman"/>
    </w:rPr>
  </w:style>
  <w:style w:type="paragraph" w:customStyle="1" w:styleId="FigureCaption">
    <w:name w:val="FigureCaption"/>
    <w:basedOn w:val="Normal"/>
    <w:next w:val="BodyText"/>
    <w:link w:val="FigureCaptionChar"/>
    <w:qFormat/>
    <w:rsid w:val="001778CF"/>
    <w:pPr>
      <w:numPr>
        <w:numId w:val="13"/>
      </w:numPr>
      <w:tabs>
        <w:tab w:val="left" w:pos="1080"/>
      </w:tabs>
      <w:spacing w:after="240"/>
      <w:ind w:left="0" w:firstLine="0"/>
    </w:pPr>
    <w:rPr>
      <w:rFonts w:ascii="Arial Narrow" w:eastAsia="Times New Roman" w:hAnsi="Arial Narrow"/>
      <w:szCs w:val="18"/>
    </w:rPr>
  </w:style>
  <w:style w:type="character" w:customStyle="1" w:styleId="FigureCaptionChar">
    <w:name w:val="FigureCaption Char"/>
    <w:basedOn w:val="DefaultParagraphFont"/>
    <w:link w:val="FigureCaption"/>
    <w:locked/>
    <w:rsid w:val="001778CF"/>
    <w:rPr>
      <w:rFonts w:ascii="Arial Narrow" w:eastAsia="Times New Roman" w:hAnsi="Arial Narrow"/>
      <w:szCs w:val="18"/>
    </w:rPr>
  </w:style>
  <w:style w:type="paragraph" w:customStyle="1" w:styleId="Quotation">
    <w:name w:val="Quotation"/>
    <w:basedOn w:val="Normal"/>
    <w:qFormat/>
    <w:rsid w:val="001778CF"/>
    <w:pPr>
      <w:spacing w:before="80" w:after="80"/>
      <w:ind w:left="403" w:right="691"/>
    </w:pPr>
    <w:rPr>
      <w:rFonts w:eastAsia="Times New Roman"/>
    </w:rPr>
  </w:style>
  <w:style w:type="paragraph" w:customStyle="1" w:styleId="Reference">
    <w:name w:val="Reference"/>
    <w:basedOn w:val="Normal"/>
    <w:link w:val="ReferenceChar"/>
    <w:qFormat/>
    <w:rsid w:val="001778CF"/>
    <w:pPr>
      <w:ind w:left="202" w:hanging="202"/>
    </w:pPr>
    <w:rPr>
      <w:rFonts w:eastAsia="Times New Roman"/>
    </w:rPr>
  </w:style>
  <w:style w:type="character" w:customStyle="1" w:styleId="ReferenceChar">
    <w:name w:val="Reference Char"/>
    <w:basedOn w:val="DefaultParagraphFont"/>
    <w:link w:val="Reference"/>
    <w:rsid w:val="001778CF"/>
    <w:rPr>
      <w:rFonts w:eastAsia="Times New Roman"/>
    </w:rPr>
  </w:style>
  <w:style w:type="character" w:customStyle="1" w:styleId="TableSpannerChar">
    <w:name w:val="TableSpanner Char"/>
    <w:basedOn w:val="DefaultParagraphFont"/>
    <w:link w:val="TableSpanner"/>
    <w:rsid w:val="001778CF"/>
    <w:rPr>
      <w:rFonts w:ascii="Arial Narrow" w:hAnsi="Arial Narrow"/>
      <w:sz w:val="20"/>
      <w:szCs w:val="18"/>
    </w:rPr>
  </w:style>
  <w:style w:type="paragraph" w:customStyle="1" w:styleId="TableSpanner">
    <w:name w:val="TableSpanner"/>
    <w:basedOn w:val="Normal"/>
    <w:link w:val="TableSpannerChar"/>
    <w:qFormat/>
    <w:rsid w:val="001778CF"/>
    <w:pPr>
      <w:keepNext/>
      <w:spacing w:line="220" w:lineRule="exact"/>
      <w:jc w:val="center"/>
    </w:pPr>
    <w:rPr>
      <w:rFonts w:ascii="Arial Narrow" w:hAnsi="Arial Narrow"/>
      <w:sz w:val="20"/>
      <w:szCs w:val="18"/>
    </w:rPr>
  </w:style>
  <w:style w:type="paragraph" w:customStyle="1" w:styleId="SectionHeading">
    <w:name w:val="SectionHeading"/>
    <w:basedOn w:val="Normal"/>
    <w:qFormat/>
    <w:rsid w:val="001778CF"/>
    <w:pPr>
      <w:spacing w:before="480" w:after="480"/>
      <w:outlineLvl w:val="0"/>
    </w:pPr>
    <w:rPr>
      <w:rFonts w:ascii="Arial Narrow" w:eastAsia="Times New Roman" w:hAnsi="Arial Narrow"/>
      <w:b/>
      <w:sz w:val="40"/>
      <w:szCs w:val="40"/>
    </w:rPr>
  </w:style>
  <w:style w:type="paragraph" w:customStyle="1" w:styleId="TOCLists">
    <w:name w:val="TOCLists"/>
    <w:basedOn w:val="TOC1"/>
    <w:uiPriority w:val="1"/>
    <w:qFormat/>
    <w:rsid w:val="001778CF"/>
    <w:pPr>
      <w:tabs>
        <w:tab w:val="left" w:pos="720"/>
      </w:tabs>
      <w:ind w:left="720" w:hanging="720"/>
    </w:pPr>
  </w:style>
  <w:style w:type="paragraph" w:styleId="TOC1">
    <w:name w:val="toc 1"/>
    <w:basedOn w:val="Normal"/>
    <w:next w:val="Noparagraphstyle"/>
    <w:autoRedefine/>
    <w:uiPriority w:val="39"/>
    <w:rsid w:val="001778CF"/>
    <w:pPr>
      <w:tabs>
        <w:tab w:val="right" w:leader="dot" w:pos="9360"/>
      </w:tabs>
      <w:ind w:left="360" w:hanging="360"/>
    </w:pPr>
    <w:rPr>
      <w:rFonts w:ascii="Arial Narrow" w:eastAsia="Times New Roman" w:hAnsi="Arial Narrow"/>
      <w:noProof/>
    </w:rPr>
  </w:style>
  <w:style w:type="paragraph" w:customStyle="1" w:styleId="Noparagraphstyle">
    <w:name w:val="[No paragraph style]"/>
    <w:uiPriority w:val="99"/>
    <w:semiHidden/>
    <w:rsid w:val="001778CF"/>
    <w:pPr>
      <w:autoSpaceDE w:val="0"/>
      <w:autoSpaceDN w:val="0"/>
      <w:adjustRightInd w:val="0"/>
      <w:spacing w:line="288" w:lineRule="auto"/>
      <w:textAlignment w:val="center"/>
    </w:pPr>
    <w:rPr>
      <w:rFonts w:ascii="Times" w:eastAsia="Times New Roman" w:hAnsi="Times" w:cs="Times"/>
      <w:color w:val="000000"/>
    </w:rPr>
  </w:style>
  <w:style w:type="paragraph" w:customStyle="1" w:styleId="TableCellHeading">
    <w:name w:val="TableCellHeading"/>
    <w:basedOn w:val="Normal"/>
    <w:qFormat/>
    <w:rsid w:val="001778CF"/>
    <w:pPr>
      <w:keepNext/>
      <w:spacing w:line="220" w:lineRule="exact"/>
      <w:jc w:val="center"/>
    </w:pPr>
    <w:rPr>
      <w:rFonts w:ascii="Arial Narrow" w:eastAsia="Times New Roman" w:hAnsi="Arial Narrow"/>
      <w:b/>
      <w:sz w:val="20"/>
      <w:szCs w:val="18"/>
    </w:rPr>
  </w:style>
  <w:style w:type="paragraph" w:customStyle="1" w:styleId="TableFootnote">
    <w:name w:val="TableFootnote"/>
    <w:basedOn w:val="Normal"/>
    <w:qFormat/>
    <w:rsid w:val="001778CF"/>
    <w:pPr>
      <w:spacing w:before="80"/>
    </w:pPr>
    <w:rPr>
      <w:rFonts w:eastAsia="Times New Roman"/>
      <w:sz w:val="20"/>
      <w:szCs w:val="16"/>
    </w:rPr>
  </w:style>
  <w:style w:type="paragraph" w:customStyle="1" w:styleId="TableHeadnote">
    <w:name w:val="TableHeadnote"/>
    <w:basedOn w:val="Normal"/>
    <w:next w:val="TableCellHeading"/>
    <w:link w:val="TableHeadnoteChar"/>
    <w:qFormat/>
    <w:rsid w:val="001778CF"/>
    <w:rPr>
      <w:rFonts w:eastAsia="Times New Roman"/>
      <w:sz w:val="20"/>
      <w:szCs w:val="16"/>
    </w:rPr>
  </w:style>
  <w:style w:type="character" w:customStyle="1" w:styleId="TableHeadnoteChar">
    <w:name w:val="TableHeadnote Char"/>
    <w:basedOn w:val="DefaultParagraphFont"/>
    <w:link w:val="TableHeadnote"/>
    <w:rsid w:val="001778CF"/>
    <w:rPr>
      <w:rFonts w:eastAsia="Times New Roman"/>
      <w:sz w:val="20"/>
      <w:szCs w:val="16"/>
    </w:rPr>
  </w:style>
  <w:style w:type="paragraph" w:customStyle="1" w:styleId="TableTitle">
    <w:name w:val="TableTitle"/>
    <w:basedOn w:val="Normal"/>
    <w:next w:val="TableHeadnote"/>
    <w:qFormat/>
    <w:rsid w:val="001778CF"/>
    <w:pPr>
      <w:numPr>
        <w:numId w:val="14"/>
      </w:numPr>
      <w:tabs>
        <w:tab w:val="left" w:pos="990"/>
      </w:tabs>
      <w:spacing w:before="240"/>
      <w:ind w:left="0" w:firstLine="0"/>
    </w:pPr>
    <w:rPr>
      <w:rFonts w:ascii="Arial Narrow" w:eastAsia="Times New Roman" w:hAnsi="Arial Narrow"/>
      <w:szCs w:val="18"/>
    </w:rPr>
  </w:style>
  <w:style w:type="paragraph" w:styleId="TableofFigures">
    <w:name w:val="table of figures"/>
    <w:uiPriority w:val="99"/>
    <w:semiHidden/>
    <w:rsid w:val="001778CF"/>
    <w:rPr>
      <w:rFonts w:ascii="Arial Narrow" w:eastAsia="Times New Roman" w:hAnsi="Arial Narrow"/>
    </w:rPr>
  </w:style>
  <w:style w:type="paragraph" w:customStyle="1" w:styleId="BOTPOffice">
    <w:name w:val="BOTPOffice"/>
    <w:basedOn w:val="Normal"/>
    <w:rsid w:val="001778CF"/>
    <w:pPr>
      <w:spacing w:line="320" w:lineRule="exact"/>
      <w:ind w:left="2520"/>
    </w:pPr>
    <w:rPr>
      <w:rFonts w:ascii="Arial Narrow" w:eastAsia="Times New Roman" w:hAnsi="Arial Narrow"/>
      <w:b/>
      <w:sz w:val="28"/>
      <w:szCs w:val="28"/>
    </w:rPr>
  </w:style>
  <w:style w:type="paragraph" w:customStyle="1" w:styleId="BOTPOfficial">
    <w:name w:val="BOTPOfficial"/>
    <w:basedOn w:val="Normal"/>
    <w:rsid w:val="001778CF"/>
    <w:pPr>
      <w:spacing w:after="240" w:line="320" w:lineRule="atLeast"/>
      <w:ind w:left="2880" w:hanging="360"/>
    </w:pPr>
    <w:rPr>
      <w:rFonts w:ascii="Arial Narrow" w:eastAsia="Times New Roman" w:hAnsi="Arial Narrow"/>
      <w:sz w:val="28"/>
      <w:szCs w:val="28"/>
    </w:rPr>
  </w:style>
  <w:style w:type="paragraph" w:customStyle="1" w:styleId="BOTPNotes">
    <w:name w:val="BOTPNotes"/>
    <w:basedOn w:val="Normal"/>
    <w:link w:val="BOTPNotesChar"/>
    <w:rsid w:val="001778CF"/>
    <w:pPr>
      <w:spacing w:before="1680" w:line="220" w:lineRule="exact"/>
      <w:ind w:left="2520"/>
    </w:pPr>
    <w:rPr>
      <w:rFonts w:ascii="Arial Narrow" w:eastAsia="Times New Roman" w:hAnsi="Arial Narrow"/>
      <w:sz w:val="18"/>
      <w:szCs w:val="18"/>
    </w:rPr>
  </w:style>
  <w:style w:type="character" w:customStyle="1" w:styleId="BOTPNotesChar">
    <w:name w:val="BOTPNotes Char"/>
    <w:basedOn w:val="DefaultParagraphFont"/>
    <w:link w:val="BOTPNotes"/>
    <w:rsid w:val="001778CF"/>
    <w:rPr>
      <w:rFonts w:ascii="Arial Narrow" w:eastAsia="Times New Roman" w:hAnsi="Arial Narrow"/>
      <w:sz w:val="18"/>
      <w:szCs w:val="18"/>
    </w:rPr>
  </w:style>
  <w:style w:type="paragraph" w:customStyle="1" w:styleId="BOTPNotes2">
    <w:name w:val="BOTPNotes2"/>
    <w:basedOn w:val="BOTPNotes"/>
    <w:rsid w:val="001778CF"/>
    <w:pPr>
      <w:spacing w:before="480" w:after="480"/>
    </w:pPr>
  </w:style>
  <w:style w:type="paragraph" w:styleId="Footer">
    <w:name w:val="footer"/>
    <w:basedOn w:val="Normal"/>
    <w:link w:val="FooterChar"/>
    <w:uiPriority w:val="99"/>
    <w:rsid w:val="001778CF"/>
    <w:pPr>
      <w:tabs>
        <w:tab w:val="center" w:pos="4320"/>
        <w:tab w:val="right" w:pos="8640"/>
      </w:tabs>
      <w:spacing w:line="240" w:lineRule="auto"/>
    </w:pPr>
    <w:rPr>
      <w:rFonts w:eastAsia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1778CF"/>
    <w:rPr>
      <w:rFonts w:eastAsia="Times New Roman"/>
    </w:rPr>
  </w:style>
  <w:style w:type="character" w:styleId="Hyperlink">
    <w:name w:val="Hyperlink"/>
    <w:basedOn w:val="DefaultParagraphFont"/>
    <w:qFormat/>
    <w:rsid w:val="001778CF"/>
    <w:rPr>
      <w:i w:val="0"/>
      <w:color w:val="0000FF"/>
      <w:u w:val="none"/>
    </w:rPr>
  </w:style>
  <w:style w:type="paragraph" w:styleId="ListNumber">
    <w:name w:val="List Number"/>
    <w:basedOn w:val="Normal"/>
    <w:qFormat/>
    <w:rsid w:val="001778CF"/>
    <w:pPr>
      <w:numPr>
        <w:numId w:val="19"/>
      </w:numPr>
      <w:spacing w:before="80" w:after="80"/>
      <w:contextualSpacing/>
    </w:pPr>
    <w:rPr>
      <w:rFonts w:eastAsia="Times New Roman"/>
    </w:rPr>
  </w:style>
  <w:style w:type="paragraph" w:styleId="ListNumber2">
    <w:name w:val="List Number 2"/>
    <w:basedOn w:val="ListNumber"/>
    <w:qFormat/>
    <w:rsid w:val="001778CF"/>
    <w:pPr>
      <w:numPr>
        <w:numId w:val="7"/>
      </w:numPr>
    </w:pPr>
  </w:style>
  <w:style w:type="paragraph" w:styleId="ListNumber3">
    <w:name w:val="List Number 3"/>
    <w:basedOn w:val="ListNumber"/>
    <w:qFormat/>
    <w:rsid w:val="001778CF"/>
    <w:pPr>
      <w:numPr>
        <w:numId w:val="8"/>
      </w:numPr>
    </w:pPr>
  </w:style>
  <w:style w:type="paragraph" w:styleId="CommentText">
    <w:name w:val="annotation text"/>
    <w:basedOn w:val="Normal"/>
    <w:link w:val="CommentTextChar"/>
    <w:uiPriority w:val="99"/>
    <w:semiHidden/>
    <w:rsid w:val="001778CF"/>
    <w:pPr>
      <w:spacing w:line="240" w:lineRule="auto"/>
    </w:pPr>
    <w:rPr>
      <w:rFonts w:eastAsia="Times New Roman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778CF"/>
    <w:rPr>
      <w:rFonts w:eastAsia="Times New Roman"/>
    </w:rPr>
  </w:style>
  <w:style w:type="character" w:styleId="PageNumber">
    <w:name w:val="page number"/>
    <w:basedOn w:val="DefaultParagraphFont"/>
    <w:uiPriority w:val="99"/>
    <w:semiHidden/>
    <w:rsid w:val="001778CF"/>
  </w:style>
  <w:style w:type="table" w:styleId="Table3Deffects1">
    <w:name w:val="Table 3D effects 1"/>
    <w:basedOn w:val="TableNormal"/>
    <w:semiHidden/>
    <w:rsid w:val="001778CF"/>
    <w:pPr>
      <w:spacing w:line="240" w:lineRule="auto"/>
    </w:pPr>
    <w:rPr>
      <w:rFonts w:eastAsia="Times New Roman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1778CF"/>
    <w:pPr>
      <w:spacing w:line="240" w:lineRule="auto"/>
    </w:pPr>
    <w:rPr>
      <w:rFonts w:eastAsia="Times New Roman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1778CF"/>
    <w:pPr>
      <w:spacing w:line="240" w:lineRule="auto"/>
    </w:pPr>
    <w:rPr>
      <w:rFonts w:eastAsia="Times New Roman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1778CF"/>
    <w:pPr>
      <w:spacing w:line="240" w:lineRule="auto"/>
    </w:pPr>
    <w:rPr>
      <w:rFonts w:eastAsia="Times New Roman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1778CF"/>
    <w:pPr>
      <w:spacing w:line="240" w:lineRule="auto"/>
    </w:pPr>
    <w:rPr>
      <w:rFonts w:eastAsia="Times New Roman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1778CF"/>
    <w:pPr>
      <w:spacing w:line="240" w:lineRule="auto"/>
    </w:pPr>
    <w:rPr>
      <w:rFonts w:eastAsia="Times New Roman"/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1778CF"/>
    <w:pPr>
      <w:spacing w:line="240" w:lineRule="auto"/>
    </w:pPr>
    <w:rPr>
      <w:rFonts w:eastAsia="Times New Roman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1778CF"/>
    <w:pPr>
      <w:spacing w:line="240" w:lineRule="auto"/>
    </w:pPr>
    <w:rPr>
      <w:rFonts w:eastAsia="Times New Roman"/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1778CF"/>
    <w:pPr>
      <w:spacing w:line="240" w:lineRule="auto"/>
    </w:pPr>
    <w:rPr>
      <w:rFonts w:eastAsia="Times New Roman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1778CF"/>
    <w:pPr>
      <w:spacing w:line="240" w:lineRule="auto"/>
    </w:pPr>
    <w:rPr>
      <w:rFonts w:eastAsia="Times New Roman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1778CF"/>
    <w:pPr>
      <w:spacing w:line="240" w:lineRule="auto"/>
    </w:pPr>
    <w:rPr>
      <w:rFonts w:eastAsia="Times New Roman"/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1778CF"/>
    <w:pPr>
      <w:spacing w:line="240" w:lineRule="auto"/>
    </w:pPr>
    <w:rPr>
      <w:rFonts w:eastAsia="Times New Roman"/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1778CF"/>
    <w:pPr>
      <w:spacing w:line="240" w:lineRule="auto"/>
    </w:pPr>
    <w:rPr>
      <w:rFonts w:eastAsia="Times New Roman"/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1778CF"/>
    <w:pPr>
      <w:spacing w:line="240" w:lineRule="auto"/>
    </w:pPr>
    <w:rPr>
      <w:rFonts w:eastAsia="Times New Roman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1778CF"/>
    <w:pPr>
      <w:spacing w:line="240" w:lineRule="auto"/>
    </w:pPr>
    <w:rPr>
      <w:rFonts w:eastAsia="Times New Roman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1778CF"/>
    <w:pPr>
      <w:spacing w:line="240" w:lineRule="auto"/>
    </w:pPr>
    <w:rPr>
      <w:rFonts w:eastAsia="Times New Roman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1778CF"/>
    <w:pPr>
      <w:spacing w:line="240" w:lineRule="auto"/>
    </w:pPr>
    <w:rPr>
      <w:rFonts w:eastAsia="Times New Roman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59"/>
    <w:rsid w:val="001778CF"/>
    <w:pPr>
      <w:spacing w:line="240" w:lineRule="auto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semiHidden/>
    <w:rsid w:val="001778CF"/>
    <w:pPr>
      <w:spacing w:line="240" w:lineRule="auto"/>
    </w:pPr>
    <w:rPr>
      <w:rFonts w:eastAsia="Times New Roma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1778CF"/>
    <w:pPr>
      <w:spacing w:line="240" w:lineRule="auto"/>
    </w:pPr>
    <w:rPr>
      <w:rFonts w:eastAsia="Times New Roman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1778CF"/>
    <w:pPr>
      <w:spacing w:line="240" w:lineRule="auto"/>
    </w:pPr>
    <w:rPr>
      <w:rFonts w:eastAsia="Times New Roman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1778CF"/>
    <w:pPr>
      <w:spacing w:line="240" w:lineRule="auto"/>
    </w:pPr>
    <w:rPr>
      <w:rFonts w:eastAsia="Times New Roman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1778CF"/>
    <w:pPr>
      <w:spacing w:line="240" w:lineRule="auto"/>
    </w:pPr>
    <w:rPr>
      <w:rFonts w:eastAsia="Times New Roma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1778CF"/>
    <w:pPr>
      <w:spacing w:line="240" w:lineRule="auto"/>
    </w:pPr>
    <w:rPr>
      <w:rFonts w:eastAsia="Times New Roma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1778CF"/>
    <w:pPr>
      <w:spacing w:line="240" w:lineRule="auto"/>
    </w:pPr>
    <w:rPr>
      <w:rFonts w:eastAsia="Times New Roman"/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1778CF"/>
    <w:pPr>
      <w:spacing w:line="240" w:lineRule="auto"/>
    </w:pPr>
    <w:rPr>
      <w:rFonts w:eastAsia="Times New Roman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1778CF"/>
    <w:pPr>
      <w:spacing w:line="240" w:lineRule="auto"/>
    </w:pPr>
    <w:rPr>
      <w:rFonts w:eastAsia="Times New Roman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1778CF"/>
    <w:pPr>
      <w:spacing w:line="240" w:lineRule="auto"/>
    </w:pPr>
    <w:rPr>
      <w:rFonts w:eastAsia="Times New Roman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1778CF"/>
    <w:pPr>
      <w:spacing w:line="240" w:lineRule="auto"/>
    </w:pPr>
    <w:rPr>
      <w:rFonts w:eastAsia="Times New Roman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1778CF"/>
    <w:pPr>
      <w:spacing w:line="240" w:lineRule="auto"/>
    </w:pPr>
    <w:rPr>
      <w:rFonts w:eastAsia="Times New Roma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1778CF"/>
    <w:pPr>
      <w:spacing w:line="240" w:lineRule="auto"/>
    </w:pPr>
    <w:rPr>
      <w:rFonts w:eastAsia="Times New Roma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1778CF"/>
    <w:pPr>
      <w:spacing w:line="240" w:lineRule="auto"/>
    </w:pPr>
    <w:rPr>
      <w:rFonts w:eastAsia="Times New Roman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1778CF"/>
    <w:pPr>
      <w:spacing w:line="240" w:lineRule="auto"/>
    </w:pPr>
    <w:rPr>
      <w:rFonts w:eastAsia="Times New Roman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1778CF"/>
    <w:pPr>
      <w:spacing w:line="240" w:lineRule="auto"/>
    </w:pPr>
    <w:rPr>
      <w:rFonts w:eastAsia="Times New Roman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1778CF"/>
    <w:pPr>
      <w:spacing w:line="240" w:lineRule="auto"/>
    </w:pPr>
    <w:rPr>
      <w:rFonts w:eastAsia="Times New Roma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1778CF"/>
    <w:pPr>
      <w:spacing w:line="240" w:lineRule="auto"/>
    </w:pPr>
    <w:rPr>
      <w:rFonts w:eastAsia="Times New Roman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1778CF"/>
    <w:pPr>
      <w:spacing w:line="240" w:lineRule="auto"/>
    </w:pPr>
    <w:rPr>
      <w:rFonts w:eastAsia="Times New Roman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1778CF"/>
    <w:pPr>
      <w:spacing w:line="240" w:lineRule="auto"/>
    </w:pPr>
    <w:rPr>
      <w:rFonts w:eastAsia="Times New Roma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1778CF"/>
    <w:pPr>
      <w:spacing w:line="240" w:lineRule="auto"/>
    </w:pPr>
    <w:rPr>
      <w:rFonts w:eastAsia="Times New Roman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1778CF"/>
    <w:pPr>
      <w:spacing w:line="240" w:lineRule="auto"/>
    </w:pPr>
    <w:rPr>
      <w:rFonts w:eastAsia="Times New Roman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1778CF"/>
    <w:pPr>
      <w:spacing w:line="240" w:lineRule="auto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semiHidden/>
    <w:rsid w:val="001778CF"/>
    <w:pPr>
      <w:spacing w:line="240" w:lineRule="auto"/>
    </w:pPr>
    <w:rPr>
      <w:rFonts w:eastAsia="Times New Roman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1778CF"/>
    <w:pPr>
      <w:spacing w:line="240" w:lineRule="auto"/>
    </w:pPr>
    <w:rPr>
      <w:rFonts w:eastAsia="Times New Roman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1778CF"/>
    <w:pPr>
      <w:spacing w:line="240" w:lineRule="auto"/>
    </w:pPr>
    <w:rPr>
      <w:rFonts w:eastAsia="Times New Roman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Bullet2">
    <w:name w:val="List Bullet 2"/>
    <w:basedOn w:val="Normal"/>
    <w:qFormat/>
    <w:rsid w:val="001778CF"/>
    <w:pPr>
      <w:numPr>
        <w:numId w:val="11"/>
      </w:numPr>
      <w:contextualSpacing/>
    </w:pPr>
    <w:rPr>
      <w:rFonts w:eastAsia="Times New Roman"/>
    </w:rPr>
  </w:style>
  <w:style w:type="paragraph" w:styleId="ListBullet3">
    <w:name w:val="List Bullet 3"/>
    <w:basedOn w:val="Normal"/>
    <w:qFormat/>
    <w:rsid w:val="001778CF"/>
    <w:pPr>
      <w:numPr>
        <w:numId w:val="12"/>
      </w:numPr>
      <w:contextualSpacing/>
    </w:pPr>
    <w:rPr>
      <w:rFonts w:eastAsia="Times New Roman"/>
    </w:rPr>
  </w:style>
  <w:style w:type="character" w:customStyle="1" w:styleId="Run-inHead">
    <w:name w:val="Run-inHead"/>
    <w:basedOn w:val="DefaultParagraphFont"/>
    <w:qFormat/>
    <w:rsid w:val="001778CF"/>
    <w:rPr>
      <w:rFonts w:ascii="Times New Roman" w:hAnsi="Times New Roman"/>
      <w:i/>
      <w:sz w:val="24"/>
      <w:szCs w:val="20"/>
    </w:rPr>
  </w:style>
  <w:style w:type="character" w:customStyle="1" w:styleId="Subscript">
    <w:name w:val="Subscript"/>
    <w:basedOn w:val="DefaultParagraphFont"/>
    <w:qFormat/>
    <w:rsid w:val="001778CF"/>
    <w:rPr>
      <w:vertAlign w:val="subscript"/>
    </w:rPr>
  </w:style>
  <w:style w:type="character" w:customStyle="1" w:styleId="Superscript">
    <w:name w:val="Superscript"/>
    <w:basedOn w:val="DefaultParagraphFont"/>
    <w:qFormat/>
    <w:rsid w:val="001778CF"/>
    <w:rPr>
      <w:vertAlign w:val="superscript"/>
    </w:rPr>
  </w:style>
  <w:style w:type="paragraph" w:customStyle="1" w:styleId="Series">
    <w:name w:val="Series"/>
    <w:rsid w:val="001778CF"/>
    <w:pPr>
      <w:spacing w:before="1440" w:after="1440" w:line="240" w:lineRule="auto"/>
    </w:pPr>
    <w:rPr>
      <w:rFonts w:ascii="Arial Narrow" w:eastAsia="Times New Roman" w:hAnsi="Arial Narrow" w:cs="Arial"/>
      <w:bCs/>
      <w:kern w:val="32"/>
      <w:sz w:val="28"/>
      <w:szCs w:val="32"/>
    </w:rPr>
  </w:style>
  <w:style w:type="paragraph" w:customStyle="1" w:styleId="DBID">
    <w:name w:val="DBID"/>
    <w:rsid w:val="001778CF"/>
    <w:pPr>
      <w:spacing w:line="240" w:lineRule="auto"/>
      <w:contextualSpacing/>
    </w:pPr>
    <w:rPr>
      <w:rFonts w:ascii="Arial Narrow" w:eastAsia="Times New Roman" w:hAnsi="Arial Narrow" w:cs="Arial"/>
      <w:b/>
      <w:bCs/>
      <w:kern w:val="32"/>
      <w:szCs w:val="32"/>
    </w:rPr>
  </w:style>
  <w:style w:type="paragraph" w:customStyle="1" w:styleId="GlossaryDefinition">
    <w:name w:val="GlossaryDefinition"/>
    <w:basedOn w:val="BodyText"/>
    <w:qFormat/>
    <w:rsid w:val="001778CF"/>
    <w:pPr>
      <w:ind w:firstLine="0"/>
      <w:contextualSpacing/>
    </w:pPr>
  </w:style>
  <w:style w:type="character" w:customStyle="1" w:styleId="GlossaryTerm">
    <w:name w:val="GlossaryTerm"/>
    <w:basedOn w:val="DefaultParagraphFont"/>
    <w:qFormat/>
    <w:rsid w:val="001778CF"/>
    <w:rPr>
      <w:rFonts w:ascii="Arial Narrow" w:hAnsi="Arial Narrow"/>
      <w:b/>
    </w:rPr>
  </w:style>
  <w:style w:type="character" w:styleId="Emphasis">
    <w:name w:val="Emphasis"/>
    <w:basedOn w:val="DefaultParagraphFont"/>
    <w:qFormat/>
    <w:rsid w:val="001778CF"/>
    <w:rPr>
      <w:i/>
      <w:iCs/>
    </w:rPr>
  </w:style>
  <w:style w:type="character" w:styleId="Strong">
    <w:name w:val="Strong"/>
    <w:basedOn w:val="DefaultParagraphFont"/>
    <w:qFormat/>
    <w:rsid w:val="001778CF"/>
    <w:rPr>
      <w:b/>
      <w:bCs/>
    </w:rPr>
  </w:style>
  <w:style w:type="character" w:customStyle="1" w:styleId="SubEmphasis">
    <w:name w:val="SubEmphasis"/>
    <w:basedOn w:val="DefaultParagraphFont"/>
    <w:uiPriority w:val="1"/>
    <w:rsid w:val="001778CF"/>
    <w:rPr>
      <w:i/>
      <w:vertAlign w:val="subscript"/>
    </w:rPr>
  </w:style>
  <w:style w:type="paragraph" w:customStyle="1" w:styleId="TOCHeading1">
    <w:name w:val="TOCHeading1"/>
    <w:basedOn w:val="Heading1"/>
    <w:uiPriority w:val="1"/>
    <w:qFormat/>
    <w:rsid w:val="001778CF"/>
    <w:pPr>
      <w:outlineLvl w:val="9"/>
    </w:pPr>
  </w:style>
  <w:style w:type="paragraph" w:customStyle="1" w:styleId="ConvFactorBody">
    <w:name w:val="ConvFactorBody"/>
    <w:basedOn w:val="Normal"/>
    <w:qFormat/>
    <w:rsid w:val="001778CF"/>
    <w:pPr>
      <w:tabs>
        <w:tab w:val="left" w:pos="1260"/>
      </w:tabs>
      <w:autoSpaceDE w:val="0"/>
      <w:autoSpaceDN w:val="0"/>
      <w:adjustRightInd w:val="0"/>
      <w:spacing w:before="120"/>
      <w:contextualSpacing/>
      <w:textAlignment w:val="baseline"/>
    </w:pPr>
    <w:rPr>
      <w:rFonts w:ascii="Arial Narrow" w:eastAsia="Times New Roman" w:hAnsi="Arial Narrow" w:cs="Univers 57 Condensed"/>
      <w:color w:val="000000"/>
      <w:sz w:val="20"/>
    </w:rPr>
  </w:style>
  <w:style w:type="paragraph" w:customStyle="1" w:styleId="TableCellBody">
    <w:name w:val="TableCellBody"/>
    <w:basedOn w:val="BodyText"/>
    <w:qFormat/>
    <w:rsid w:val="001778CF"/>
    <w:pPr>
      <w:spacing w:line="240" w:lineRule="auto"/>
      <w:ind w:left="180" w:hanging="180"/>
    </w:pPr>
    <w:rPr>
      <w:sz w:val="20"/>
    </w:rPr>
  </w:style>
  <w:style w:type="paragraph" w:customStyle="1" w:styleId="TableCellDecAlign">
    <w:name w:val="TableCellDecAlign"/>
    <w:basedOn w:val="BodyText"/>
    <w:qFormat/>
    <w:rsid w:val="001778CF"/>
    <w:pPr>
      <w:tabs>
        <w:tab w:val="decimal" w:pos="391"/>
      </w:tabs>
      <w:spacing w:line="240" w:lineRule="auto"/>
      <w:ind w:firstLine="0"/>
    </w:pPr>
    <w:rPr>
      <w:sz w:val="20"/>
    </w:rPr>
  </w:style>
  <w:style w:type="paragraph" w:styleId="TOC2">
    <w:name w:val="toc 2"/>
    <w:basedOn w:val="TOC1"/>
    <w:next w:val="Noparagraphstyle"/>
    <w:autoRedefine/>
    <w:uiPriority w:val="39"/>
    <w:rsid w:val="001778CF"/>
    <w:pPr>
      <w:ind w:left="547"/>
    </w:pPr>
  </w:style>
  <w:style w:type="paragraph" w:styleId="TOC3">
    <w:name w:val="toc 3"/>
    <w:basedOn w:val="TOC1"/>
    <w:next w:val="Noparagraphstyle"/>
    <w:autoRedefine/>
    <w:uiPriority w:val="39"/>
    <w:rsid w:val="001778CF"/>
    <w:pPr>
      <w:ind w:left="792"/>
    </w:pPr>
  </w:style>
  <w:style w:type="paragraph" w:styleId="TOC4">
    <w:name w:val="toc 4"/>
    <w:basedOn w:val="TOC1"/>
    <w:next w:val="Noparagraphstyle"/>
    <w:autoRedefine/>
    <w:uiPriority w:val="39"/>
    <w:rsid w:val="001778CF"/>
    <w:pPr>
      <w:ind w:left="972"/>
    </w:pPr>
  </w:style>
  <w:style w:type="paragraph" w:styleId="TOC5">
    <w:name w:val="toc 5"/>
    <w:basedOn w:val="TOC1"/>
    <w:next w:val="Noparagraphstyle"/>
    <w:autoRedefine/>
    <w:uiPriority w:val="39"/>
    <w:rsid w:val="001778CF"/>
    <w:pPr>
      <w:ind w:left="1224"/>
    </w:pPr>
  </w:style>
  <w:style w:type="character" w:customStyle="1" w:styleId="SuperEmphasis">
    <w:name w:val="SuperEmphasis"/>
    <w:basedOn w:val="DefaultParagraphFont"/>
    <w:uiPriority w:val="1"/>
    <w:rsid w:val="001778CF"/>
    <w:rPr>
      <w:i/>
      <w:vertAlign w:val="superscript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1778C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778CF"/>
    <w:rPr>
      <w:rFonts w:eastAsia="Times New Roman"/>
      <w:b/>
      <w:bCs/>
    </w:rPr>
  </w:style>
  <w:style w:type="paragraph" w:customStyle="1" w:styleId="TOCHeading2">
    <w:name w:val="TOCHeading2"/>
    <w:basedOn w:val="TOCHeading1"/>
    <w:uiPriority w:val="1"/>
    <w:qFormat/>
    <w:rsid w:val="001778CF"/>
    <w:rPr>
      <w:sz w:val="26"/>
    </w:rPr>
  </w:style>
  <w:style w:type="paragraph" w:customStyle="1" w:styleId="EquationNumbered">
    <w:name w:val="Equation (Numbered)"/>
    <w:basedOn w:val="Normal"/>
    <w:next w:val="BodyText"/>
    <w:qFormat/>
    <w:rsid w:val="001778CF"/>
    <w:pPr>
      <w:tabs>
        <w:tab w:val="center" w:pos="4680"/>
        <w:tab w:val="right" w:pos="10080"/>
      </w:tabs>
      <w:spacing w:before="120" w:after="120"/>
    </w:pPr>
  </w:style>
  <w:style w:type="paragraph" w:customStyle="1" w:styleId="EquationWhere">
    <w:name w:val="EquationWhere"/>
    <w:basedOn w:val="Normal"/>
    <w:qFormat/>
    <w:rsid w:val="001778CF"/>
    <w:pPr>
      <w:tabs>
        <w:tab w:val="right" w:pos="1080"/>
        <w:tab w:val="left" w:pos="1800"/>
      </w:tabs>
      <w:ind w:left="1800" w:hanging="1800"/>
      <w:contextualSpacing/>
    </w:pPr>
    <w:rPr>
      <w:rFonts w:eastAsia="Times New Roman"/>
    </w:rPr>
  </w:style>
  <w:style w:type="paragraph" w:styleId="NormalWeb">
    <w:name w:val="Normal (Web)"/>
    <w:basedOn w:val="Normal"/>
    <w:link w:val="NormalWebChar"/>
    <w:uiPriority w:val="99"/>
    <w:semiHidden/>
    <w:rsid w:val="001778CF"/>
    <w:pPr>
      <w:spacing w:before="100" w:beforeAutospacing="1" w:after="100" w:afterAutospacing="1" w:line="240" w:lineRule="auto"/>
    </w:pPr>
    <w:rPr>
      <w:rFonts w:eastAsia="Times New Roman"/>
      <w:lang w:eastAsia="zh-CN"/>
    </w:rPr>
  </w:style>
  <w:style w:type="character" w:customStyle="1" w:styleId="NormalWebChar">
    <w:name w:val="Normal (Web) Char"/>
    <w:basedOn w:val="DefaultParagraphFont"/>
    <w:link w:val="NormalWeb"/>
    <w:uiPriority w:val="99"/>
    <w:semiHidden/>
    <w:locked/>
    <w:rsid w:val="001778CF"/>
    <w:rPr>
      <w:rFonts w:eastAsia="Times New Roman"/>
      <w:lang w:eastAsia="zh-CN"/>
    </w:rPr>
  </w:style>
  <w:style w:type="paragraph" w:customStyle="1" w:styleId="Numbered1">
    <w:name w:val="Numbered1"/>
    <w:uiPriority w:val="99"/>
    <w:semiHidden/>
    <w:rsid w:val="001778CF"/>
    <w:pPr>
      <w:spacing w:line="240" w:lineRule="auto"/>
      <w:ind w:left="360" w:hanging="360"/>
    </w:pPr>
    <w:rPr>
      <w:rFonts w:ascii="Arial Narrow" w:eastAsia="Times New Roman" w:hAnsi="Arial Narrow" w:cs="Arial"/>
      <w:b/>
      <w:bCs/>
      <w:kern w:val="32"/>
      <w:sz w:val="32"/>
      <w:szCs w:val="32"/>
    </w:rPr>
  </w:style>
  <w:style w:type="paragraph" w:customStyle="1" w:styleId="Numbered2">
    <w:name w:val="Numbered2"/>
    <w:basedOn w:val="Numbered1"/>
    <w:uiPriority w:val="99"/>
    <w:semiHidden/>
    <w:rsid w:val="001778CF"/>
    <w:pPr>
      <w:numPr>
        <w:ilvl w:val="1"/>
      </w:numPr>
      <w:ind w:left="360" w:hanging="360"/>
    </w:pPr>
    <w:rPr>
      <w:sz w:val="26"/>
      <w:szCs w:val="26"/>
    </w:rPr>
  </w:style>
  <w:style w:type="paragraph" w:customStyle="1" w:styleId="Numbered3">
    <w:name w:val="Numbered3"/>
    <w:basedOn w:val="Numbered2"/>
    <w:uiPriority w:val="99"/>
    <w:semiHidden/>
    <w:rsid w:val="001778CF"/>
    <w:pPr>
      <w:numPr>
        <w:ilvl w:val="2"/>
      </w:numPr>
      <w:ind w:left="360" w:hanging="360"/>
    </w:pPr>
    <w:rPr>
      <w:b w:val="0"/>
    </w:rPr>
  </w:style>
  <w:style w:type="paragraph" w:customStyle="1" w:styleId="Numbered4">
    <w:name w:val="Numbered4"/>
    <w:basedOn w:val="Numbered2"/>
    <w:uiPriority w:val="99"/>
    <w:semiHidden/>
    <w:rsid w:val="001778CF"/>
    <w:pPr>
      <w:numPr>
        <w:ilvl w:val="3"/>
      </w:numPr>
      <w:ind w:left="360" w:hanging="360"/>
    </w:pPr>
    <w:rPr>
      <w:b w:val="0"/>
      <w:sz w:val="24"/>
      <w:szCs w:val="24"/>
    </w:rPr>
  </w:style>
  <w:style w:type="paragraph" w:customStyle="1" w:styleId="Numbered5">
    <w:name w:val="Numbered5"/>
    <w:basedOn w:val="Numbered4"/>
    <w:uiPriority w:val="99"/>
    <w:semiHidden/>
    <w:rsid w:val="001778CF"/>
    <w:pPr>
      <w:numPr>
        <w:ilvl w:val="4"/>
      </w:numPr>
      <w:ind w:left="360" w:hanging="360"/>
    </w:pPr>
    <w:rPr>
      <w:i/>
    </w:rPr>
  </w:style>
  <w:style w:type="paragraph" w:customStyle="1" w:styleId="TableCell">
    <w:name w:val="Table Cell"/>
    <w:basedOn w:val="Normal"/>
    <w:link w:val="TableCellChar1"/>
    <w:uiPriority w:val="99"/>
    <w:semiHidden/>
    <w:qFormat/>
    <w:rsid w:val="001778CF"/>
    <w:pPr>
      <w:spacing w:line="240" w:lineRule="auto"/>
    </w:pPr>
    <w:rPr>
      <w:rFonts w:eastAsiaTheme="majorEastAsia" w:cstheme="majorBidi"/>
      <w:bCs/>
      <w:szCs w:val="26"/>
    </w:rPr>
  </w:style>
  <w:style w:type="character" w:customStyle="1" w:styleId="TableCellChar1">
    <w:name w:val="Table Cell Char1"/>
    <w:link w:val="TableCell"/>
    <w:uiPriority w:val="99"/>
    <w:semiHidden/>
    <w:rsid w:val="001778CF"/>
    <w:rPr>
      <w:rFonts w:eastAsiaTheme="majorEastAsia" w:cstheme="majorBidi"/>
      <w:bCs/>
      <w:szCs w:val="26"/>
    </w:rPr>
  </w:style>
  <w:style w:type="character" w:customStyle="1" w:styleId="TableCellChar">
    <w:name w:val="Table Cell Char"/>
    <w:basedOn w:val="TableHeadnoteChar"/>
    <w:uiPriority w:val="99"/>
    <w:semiHidden/>
    <w:rsid w:val="001778CF"/>
    <w:rPr>
      <w:rFonts w:eastAsia="Times New Roman"/>
      <w:sz w:val="18"/>
      <w:szCs w:val="16"/>
    </w:rPr>
  </w:style>
  <w:style w:type="paragraph" w:customStyle="1" w:styleId="ReferenceList">
    <w:name w:val="Reference List"/>
    <w:basedOn w:val="Reference"/>
    <w:link w:val="ReferenceListChar"/>
    <w:uiPriority w:val="99"/>
    <w:semiHidden/>
    <w:qFormat/>
    <w:rsid w:val="001778CF"/>
    <w:pPr>
      <w:spacing w:line="240" w:lineRule="auto"/>
    </w:pPr>
  </w:style>
  <w:style w:type="character" w:customStyle="1" w:styleId="ReferenceListChar">
    <w:name w:val="Reference List Char"/>
    <w:basedOn w:val="ReferenceChar"/>
    <w:link w:val="ReferenceList"/>
    <w:uiPriority w:val="99"/>
    <w:semiHidden/>
    <w:rsid w:val="001778CF"/>
    <w:rPr>
      <w:rFonts w:eastAsia="Times New Roman"/>
    </w:rPr>
  </w:style>
  <w:style w:type="paragraph" w:styleId="FootnoteText">
    <w:name w:val="footnote text"/>
    <w:basedOn w:val="Normal"/>
    <w:link w:val="FootnoteTextChar"/>
    <w:rsid w:val="001778CF"/>
    <w:pPr>
      <w:spacing w:line="240" w:lineRule="auto"/>
    </w:pPr>
    <w:rPr>
      <w:rFonts w:eastAsia="Times New Roman"/>
    </w:rPr>
  </w:style>
  <w:style w:type="character" w:customStyle="1" w:styleId="FootnoteTextChar">
    <w:name w:val="Footnote Text Char"/>
    <w:basedOn w:val="DefaultParagraphFont"/>
    <w:link w:val="FootnoteText"/>
    <w:rsid w:val="001778CF"/>
    <w:rPr>
      <w:rFonts w:eastAsia="Times New Roman"/>
    </w:rPr>
  </w:style>
  <w:style w:type="paragraph" w:styleId="Header">
    <w:name w:val="header"/>
    <w:basedOn w:val="Normal"/>
    <w:link w:val="HeaderChar"/>
    <w:uiPriority w:val="99"/>
    <w:semiHidden/>
    <w:rsid w:val="001778CF"/>
    <w:pPr>
      <w:tabs>
        <w:tab w:val="center" w:pos="4680"/>
        <w:tab w:val="right" w:pos="9360"/>
      </w:tabs>
      <w:spacing w:line="240" w:lineRule="auto"/>
    </w:pPr>
    <w:rPr>
      <w:rFonts w:eastAsia="Times New Roman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1778CF"/>
    <w:rPr>
      <w:rFonts w:eastAsia="Times New Roman"/>
    </w:rPr>
  </w:style>
  <w:style w:type="paragraph" w:styleId="Caption">
    <w:name w:val="caption"/>
    <w:basedOn w:val="Normal"/>
    <w:next w:val="Normal"/>
    <w:uiPriority w:val="99"/>
    <w:semiHidden/>
    <w:qFormat/>
    <w:rsid w:val="001778CF"/>
    <w:pPr>
      <w:spacing w:after="200" w:line="240" w:lineRule="auto"/>
    </w:pPr>
    <w:rPr>
      <w:rFonts w:eastAsia="Times New Roman"/>
      <w:b/>
      <w:bCs/>
      <w:color w:val="4F81BD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rsid w:val="001778CF"/>
    <w:rPr>
      <w:rFonts w:cs="Times New Roman"/>
      <w:sz w:val="16"/>
      <w:szCs w:val="16"/>
    </w:rPr>
  </w:style>
  <w:style w:type="paragraph" w:customStyle="1" w:styleId="InPocket">
    <w:name w:val="InPocket"/>
    <w:basedOn w:val="TableofFigures"/>
    <w:qFormat/>
    <w:rsid w:val="001778CF"/>
    <w:pPr>
      <w:tabs>
        <w:tab w:val="left" w:pos="1200"/>
        <w:tab w:val="right" w:leader="dot" w:pos="10257"/>
      </w:tabs>
    </w:pPr>
  </w:style>
  <w:style w:type="paragraph" w:customStyle="1" w:styleId="FigureInsert">
    <w:name w:val="FigureInsert"/>
    <w:next w:val="FigureCaption"/>
    <w:qFormat/>
    <w:rsid w:val="001778CF"/>
    <w:pPr>
      <w:keepNext/>
      <w:spacing w:before="240" w:after="120"/>
    </w:pPr>
    <w:rPr>
      <w:rFonts w:eastAsia="Times New Roman"/>
      <w:b/>
      <w:szCs w:val="40"/>
    </w:rPr>
  </w:style>
  <w:style w:type="paragraph" w:customStyle="1" w:styleId="TOCListsGrouped">
    <w:name w:val="TOCListsGrouped"/>
    <w:basedOn w:val="TOCLists"/>
    <w:uiPriority w:val="1"/>
    <w:qFormat/>
    <w:rsid w:val="001778CF"/>
    <w:pPr>
      <w:tabs>
        <w:tab w:val="left" w:pos="1350"/>
      </w:tabs>
      <w:ind w:left="1350" w:hanging="1350"/>
    </w:pPr>
  </w:style>
  <w:style w:type="paragraph" w:customStyle="1" w:styleId="ConvFactorNote">
    <w:name w:val="ConvFactorNote"/>
    <w:basedOn w:val="TableHeadnote"/>
    <w:rsid w:val="001778CF"/>
    <w:pPr>
      <w:keepNext/>
      <w:spacing w:line="240" w:lineRule="auto"/>
    </w:pPr>
    <w:rPr>
      <w:rFonts w:ascii="Arial Narrow" w:hAnsi="Arial Narrow"/>
      <w:szCs w:val="20"/>
    </w:rPr>
  </w:style>
  <w:style w:type="paragraph" w:customStyle="1" w:styleId="ISBNISSN">
    <w:name w:val="ISBN/ISSN"/>
    <w:basedOn w:val="BOTPNotes2"/>
    <w:rsid w:val="001778CF"/>
    <w:pPr>
      <w:spacing w:before="240" w:line="240" w:lineRule="auto"/>
    </w:pPr>
    <w:rPr>
      <w:sz w:val="12"/>
    </w:rPr>
  </w:style>
  <w:style w:type="paragraph" w:customStyle="1" w:styleId="Version">
    <w:name w:val="Version"/>
    <w:rsid w:val="001778CF"/>
    <w:pPr>
      <w:spacing w:line="240" w:lineRule="auto"/>
    </w:pPr>
    <w:rPr>
      <w:rFonts w:ascii="Arial Narrow" w:eastAsia="Times New Roman" w:hAnsi="Arial Narrow" w:cs="Arial"/>
      <w:bCs/>
      <w:kern w:val="32"/>
      <w:szCs w:val="32"/>
    </w:rPr>
  </w:style>
  <w:style w:type="paragraph" w:customStyle="1" w:styleId="ISSNISBNDOIBackCover">
    <w:name w:val="ISSN/ISBN/DOI Back Cover"/>
    <w:basedOn w:val="ISBNISSN"/>
    <w:semiHidden/>
    <w:rsid w:val="001778CF"/>
    <w:pPr>
      <w:spacing w:before="11600" w:after="0"/>
      <w:ind w:left="8107"/>
    </w:pPr>
    <w:rPr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1778C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78CF"/>
    <w:rPr>
      <w:rFonts w:ascii="Tahoma" w:hAnsi="Tahoma" w:cs="Tahoma"/>
      <w:sz w:val="16"/>
      <w:szCs w:val="16"/>
    </w:rPr>
  </w:style>
  <w:style w:type="paragraph" w:customStyle="1" w:styleId="ugtext">
    <w:name w:val="ug_text"/>
    <w:basedOn w:val="BodyText"/>
    <w:semiHidden/>
    <w:unhideWhenUsed/>
    <w:rsid w:val="001778CF"/>
    <w:pPr>
      <w:spacing w:line="240" w:lineRule="auto"/>
    </w:pPr>
  </w:style>
  <w:style w:type="paragraph" w:customStyle="1" w:styleId="uglist">
    <w:name w:val="ug_list"/>
    <w:basedOn w:val="ListBullet"/>
    <w:semiHidden/>
    <w:rsid w:val="001778CF"/>
    <w:pPr>
      <w:spacing w:line="240" w:lineRule="auto"/>
    </w:pPr>
    <w:rPr>
      <w:szCs w:val="20"/>
    </w:rPr>
  </w:style>
  <w:style w:type="paragraph" w:customStyle="1" w:styleId="ugheadnote">
    <w:name w:val="ug_headnote"/>
    <w:basedOn w:val="TableHeadnote"/>
    <w:semiHidden/>
    <w:unhideWhenUsed/>
    <w:rsid w:val="001778CF"/>
    <w:pPr>
      <w:spacing w:after="120" w:line="240" w:lineRule="auto"/>
    </w:pPr>
  </w:style>
  <w:style w:type="paragraph" w:customStyle="1" w:styleId="ugno-list">
    <w:name w:val="ug_no-list"/>
    <w:basedOn w:val="ListNumber"/>
    <w:semiHidden/>
    <w:unhideWhenUsed/>
    <w:rsid w:val="001778CF"/>
    <w:pPr>
      <w:spacing w:line="240" w:lineRule="auto"/>
    </w:pPr>
  </w:style>
  <w:style w:type="character" w:customStyle="1" w:styleId="EmphStrong">
    <w:name w:val="EmphStrong"/>
    <w:basedOn w:val="DefaultParagraphFont"/>
    <w:uiPriority w:val="1"/>
    <w:qFormat/>
    <w:rsid w:val="001778CF"/>
    <w:rPr>
      <w:b/>
      <w:i/>
    </w:rPr>
  </w:style>
  <w:style w:type="paragraph" w:customStyle="1" w:styleId="ForewordBody">
    <w:name w:val="ForewordBody"/>
    <w:basedOn w:val="Normal"/>
    <w:rsid w:val="001778CF"/>
    <w:rPr>
      <w:rFonts w:ascii="Arial Narrow" w:hAnsi="Arial Narrow"/>
    </w:rPr>
  </w:style>
  <w:style w:type="paragraph" w:styleId="Bibliography">
    <w:name w:val="Bibliography"/>
    <w:basedOn w:val="Normal"/>
    <w:next w:val="Normal"/>
    <w:uiPriority w:val="99"/>
    <w:semiHidden/>
    <w:rsid w:val="001778CF"/>
  </w:style>
  <w:style w:type="paragraph" w:styleId="BlockText">
    <w:name w:val="Block Text"/>
    <w:basedOn w:val="Normal"/>
    <w:uiPriority w:val="99"/>
    <w:semiHidden/>
    <w:rsid w:val="001778CF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odyText2">
    <w:name w:val="Body Text 2"/>
    <w:basedOn w:val="Normal"/>
    <w:link w:val="BodyText2Char"/>
    <w:uiPriority w:val="99"/>
    <w:semiHidden/>
    <w:rsid w:val="001778CF"/>
    <w:pPr>
      <w:spacing w:after="12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1778CF"/>
  </w:style>
  <w:style w:type="paragraph" w:styleId="BodyText3">
    <w:name w:val="Body Text 3"/>
    <w:basedOn w:val="Normal"/>
    <w:link w:val="BodyText3Char"/>
    <w:uiPriority w:val="99"/>
    <w:semiHidden/>
    <w:rsid w:val="001778CF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778CF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1778CF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1778CF"/>
    <w:rPr>
      <w:rFonts w:eastAsia="Times New Roman"/>
    </w:rPr>
  </w:style>
  <w:style w:type="paragraph" w:styleId="BodyTextIndent">
    <w:name w:val="Body Text Indent"/>
    <w:basedOn w:val="Normal"/>
    <w:link w:val="BodyTextIndentChar"/>
    <w:uiPriority w:val="99"/>
    <w:semiHidden/>
    <w:rsid w:val="001778CF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1778CF"/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1778CF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1778CF"/>
  </w:style>
  <w:style w:type="paragraph" w:styleId="BodyTextIndent2">
    <w:name w:val="Body Text Indent 2"/>
    <w:basedOn w:val="Normal"/>
    <w:link w:val="BodyTextIndent2Char"/>
    <w:uiPriority w:val="99"/>
    <w:semiHidden/>
    <w:rsid w:val="001778CF"/>
    <w:pPr>
      <w:spacing w:after="120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1778CF"/>
  </w:style>
  <w:style w:type="paragraph" w:styleId="BodyTextIndent3">
    <w:name w:val="Body Text Indent 3"/>
    <w:basedOn w:val="Normal"/>
    <w:link w:val="BodyTextIndent3Char"/>
    <w:uiPriority w:val="99"/>
    <w:semiHidden/>
    <w:rsid w:val="001778CF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1778CF"/>
    <w:rPr>
      <w:sz w:val="16"/>
      <w:szCs w:val="16"/>
    </w:rPr>
  </w:style>
  <w:style w:type="paragraph" w:styleId="Closing">
    <w:name w:val="Closing"/>
    <w:basedOn w:val="Normal"/>
    <w:link w:val="ClosingChar"/>
    <w:uiPriority w:val="99"/>
    <w:semiHidden/>
    <w:rsid w:val="001778CF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1778CF"/>
  </w:style>
  <w:style w:type="paragraph" w:styleId="Date">
    <w:name w:val="Date"/>
    <w:basedOn w:val="Normal"/>
    <w:next w:val="Normal"/>
    <w:link w:val="DateChar"/>
    <w:uiPriority w:val="99"/>
    <w:semiHidden/>
    <w:rsid w:val="001778CF"/>
  </w:style>
  <w:style w:type="character" w:customStyle="1" w:styleId="DateChar">
    <w:name w:val="Date Char"/>
    <w:basedOn w:val="DefaultParagraphFont"/>
    <w:link w:val="Date"/>
    <w:uiPriority w:val="99"/>
    <w:semiHidden/>
    <w:rsid w:val="001778CF"/>
  </w:style>
  <w:style w:type="paragraph" w:styleId="DocumentMap">
    <w:name w:val="Document Map"/>
    <w:basedOn w:val="Normal"/>
    <w:link w:val="DocumentMapChar"/>
    <w:uiPriority w:val="99"/>
    <w:semiHidden/>
    <w:rsid w:val="001778C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778CF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rsid w:val="001778CF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1778CF"/>
  </w:style>
  <w:style w:type="paragraph" w:styleId="EndnoteText">
    <w:name w:val="endnote text"/>
    <w:basedOn w:val="Normal"/>
    <w:link w:val="EndnoteTextChar"/>
    <w:uiPriority w:val="99"/>
    <w:semiHidden/>
    <w:rsid w:val="001778CF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778CF"/>
    <w:rPr>
      <w:sz w:val="20"/>
      <w:szCs w:val="20"/>
    </w:rPr>
  </w:style>
  <w:style w:type="paragraph" w:styleId="EnvelopeAddress">
    <w:name w:val="envelope address"/>
    <w:basedOn w:val="Normal"/>
    <w:uiPriority w:val="99"/>
    <w:semiHidden/>
    <w:rsid w:val="001778CF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rsid w:val="001778CF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HTMLAddress">
    <w:name w:val="HTML Address"/>
    <w:basedOn w:val="Normal"/>
    <w:link w:val="HTMLAddressChar"/>
    <w:uiPriority w:val="99"/>
    <w:semiHidden/>
    <w:rsid w:val="001778CF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1778CF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rsid w:val="001778CF"/>
    <w:pPr>
      <w:spacing w:line="240" w:lineRule="auto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778CF"/>
    <w:rPr>
      <w:rFonts w:ascii="Consolas" w:hAnsi="Consolas" w:cs="Consolas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rsid w:val="001778CF"/>
    <w:pPr>
      <w:spacing w:line="240" w:lineRule="auto"/>
      <w:ind w:left="240" w:hanging="240"/>
    </w:pPr>
  </w:style>
  <w:style w:type="paragraph" w:styleId="Index2">
    <w:name w:val="index 2"/>
    <w:basedOn w:val="Normal"/>
    <w:next w:val="Normal"/>
    <w:autoRedefine/>
    <w:uiPriority w:val="99"/>
    <w:semiHidden/>
    <w:rsid w:val="001778CF"/>
    <w:pPr>
      <w:spacing w:line="240" w:lineRule="auto"/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rsid w:val="001778CF"/>
    <w:pPr>
      <w:spacing w:line="240" w:lineRule="auto"/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rsid w:val="001778CF"/>
    <w:pPr>
      <w:spacing w:line="240" w:lineRule="auto"/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rsid w:val="001778CF"/>
    <w:pPr>
      <w:spacing w:line="240" w:lineRule="auto"/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rsid w:val="001778CF"/>
    <w:pPr>
      <w:spacing w:line="240" w:lineRule="auto"/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rsid w:val="001778CF"/>
    <w:pPr>
      <w:spacing w:line="240" w:lineRule="auto"/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rsid w:val="001778CF"/>
    <w:pPr>
      <w:spacing w:line="240" w:lineRule="auto"/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rsid w:val="001778CF"/>
    <w:pPr>
      <w:spacing w:line="240" w:lineRule="auto"/>
      <w:ind w:left="2160" w:hanging="240"/>
    </w:pPr>
  </w:style>
  <w:style w:type="paragraph" w:styleId="IndexHeading">
    <w:name w:val="index heading"/>
    <w:basedOn w:val="Normal"/>
    <w:next w:val="Index1"/>
    <w:uiPriority w:val="99"/>
    <w:semiHidden/>
    <w:rsid w:val="001778CF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99"/>
    <w:semiHidden/>
    <w:rsid w:val="001778C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99"/>
    <w:semiHidden/>
    <w:rsid w:val="001778CF"/>
    <w:rPr>
      <w:b/>
      <w:bCs/>
      <w:i/>
      <w:iCs/>
      <w:color w:val="4F81BD" w:themeColor="accent1"/>
    </w:rPr>
  </w:style>
  <w:style w:type="paragraph" w:styleId="List">
    <w:name w:val="List"/>
    <w:basedOn w:val="Normal"/>
    <w:uiPriority w:val="99"/>
    <w:semiHidden/>
    <w:rsid w:val="001778CF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rsid w:val="001778CF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rsid w:val="001778CF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rsid w:val="001778CF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rsid w:val="001778CF"/>
    <w:pPr>
      <w:ind w:left="1800" w:hanging="360"/>
      <w:contextualSpacing/>
    </w:pPr>
  </w:style>
  <w:style w:type="paragraph" w:styleId="ListBullet4">
    <w:name w:val="List Bullet 4"/>
    <w:basedOn w:val="Normal"/>
    <w:uiPriority w:val="99"/>
    <w:semiHidden/>
    <w:rsid w:val="001778CF"/>
    <w:pPr>
      <w:numPr>
        <w:numId w:val="15"/>
      </w:numPr>
      <w:contextualSpacing/>
    </w:pPr>
  </w:style>
  <w:style w:type="paragraph" w:styleId="ListBullet5">
    <w:name w:val="List Bullet 5"/>
    <w:basedOn w:val="Normal"/>
    <w:uiPriority w:val="99"/>
    <w:semiHidden/>
    <w:rsid w:val="001778CF"/>
    <w:pPr>
      <w:numPr>
        <w:numId w:val="16"/>
      </w:numPr>
      <w:contextualSpacing/>
    </w:pPr>
  </w:style>
  <w:style w:type="paragraph" w:styleId="ListContinue">
    <w:name w:val="List Continue"/>
    <w:basedOn w:val="Normal"/>
    <w:uiPriority w:val="99"/>
    <w:semiHidden/>
    <w:rsid w:val="001778CF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rsid w:val="001778CF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rsid w:val="001778CF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rsid w:val="001778CF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rsid w:val="001778CF"/>
    <w:pPr>
      <w:spacing w:after="120"/>
      <w:ind w:left="1800"/>
      <w:contextualSpacing/>
    </w:pPr>
  </w:style>
  <w:style w:type="paragraph" w:styleId="ListNumber4">
    <w:name w:val="List Number 4"/>
    <w:basedOn w:val="Normal"/>
    <w:uiPriority w:val="99"/>
    <w:semiHidden/>
    <w:rsid w:val="001778CF"/>
    <w:pPr>
      <w:numPr>
        <w:numId w:val="17"/>
      </w:numPr>
      <w:contextualSpacing/>
    </w:pPr>
  </w:style>
  <w:style w:type="paragraph" w:styleId="ListNumber5">
    <w:name w:val="List Number 5"/>
    <w:basedOn w:val="Normal"/>
    <w:uiPriority w:val="99"/>
    <w:semiHidden/>
    <w:rsid w:val="001778CF"/>
    <w:pPr>
      <w:numPr>
        <w:numId w:val="18"/>
      </w:numPr>
      <w:contextualSpacing/>
    </w:pPr>
  </w:style>
  <w:style w:type="paragraph" w:styleId="ListParagraph">
    <w:name w:val="List Paragraph"/>
    <w:basedOn w:val="Normal"/>
    <w:uiPriority w:val="99"/>
    <w:semiHidden/>
    <w:rsid w:val="001778CF"/>
    <w:pPr>
      <w:ind w:left="720"/>
      <w:contextualSpacing/>
    </w:pPr>
  </w:style>
  <w:style w:type="paragraph" w:styleId="MacroText">
    <w:name w:val="macro"/>
    <w:link w:val="MacroTextChar"/>
    <w:uiPriority w:val="99"/>
    <w:semiHidden/>
    <w:rsid w:val="001778C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778CF"/>
    <w:rPr>
      <w:rFonts w:ascii="Consolas" w:hAnsi="Consolas" w:cs="Consolas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rsid w:val="001778C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1778CF"/>
    <w:rPr>
      <w:rFonts w:asciiTheme="majorHAnsi" w:eastAsiaTheme="majorEastAsia" w:hAnsiTheme="majorHAnsi" w:cstheme="majorBidi"/>
      <w:shd w:val="pct20" w:color="auto" w:fill="auto"/>
    </w:rPr>
  </w:style>
  <w:style w:type="paragraph" w:styleId="NoSpacing">
    <w:name w:val="No Spacing"/>
    <w:uiPriority w:val="99"/>
    <w:semiHidden/>
    <w:rsid w:val="001778CF"/>
    <w:pPr>
      <w:spacing w:line="240" w:lineRule="auto"/>
    </w:pPr>
  </w:style>
  <w:style w:type="paragraph" w:styleId="NormalIndent">
    <w:name w:val="Normal Indent"/>
    <w:basedOn w:val="Normal"/>
    <w:uiPriority w:val="99"/>
    <w:semiHidden/>
    <w:rsid w:val="001778CF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1778CF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1778CF"/>
  </w:style>
  <w:style w:type="paragraph" w:styleId="PlainText">
    <w:name w:val="Plain Text"/>
    <w:basedOn w:val="Normal"/>
    <w:link w:val="PlainTextChar"/>
    <w:uiPriority w:val="99"/>
    <w:semiHidden/>
    <w:rsid w:val="001778CF"/>
    <w:pPr>
      <w:spacing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778CF"/>
    <w:rPr>
      <w:rFonts w:ascii="Consolas" w:hAnsi="Consolas" w:cs="Consolas"/>
      <w:sz w:val="21"/>
      <w:szCs w:val="21"/>
    </w:rPr>
  </w:style>
  <w:style w:type="paragraph" w:styleId="Quote">
    <w:name w:val="Quote"/>
    <w:basedOn w:val="Normal"/>
    <w:next w:val="Normal"/>
    <w:link w:val="QuoteChar"/>
    <w:uiPriority w:val="99"/>
    <w:semiHidden/>
    <w:rsid w:val="001778C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99"/>
    <w:semiHidden/>
    <w:rsid w:val="001778CF"/>
    <w:rPr>
      <w:i/>
      <w:iCs/>
      <w:color w:val="000000" w:themeColor="text1"/>
    </w:rPr>
  </w:style>
  <w:style w:type="paragraph" w:styleId="Salutation">
    <w:name w:val="Salutation"/>
    <w:basedOn w:val="Normal"/>
    <w:next w:val="Normal"/>
    <w:link w:val="SalutationChar"/>
    <w:uiPriority w:val="99"/>
    <w:semiHidden/>
    <w:rsid w:val="001778CF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1778CF"/>
  </w:style>
  <w:style w:type="paragraph" w:styleId="Subtitle">
    <w:name w:val="Subtitle"/>
    <w:basedOn w:val="Normal"/>
    <w:next w:val="Normal"/>
    <w:link w:val="SubtitleChar"/>
    <w:uiPriority w:val="99"/>
    <w:semiHidden/>
    <w:rsid w:val="001778C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99"/>
    <w:semiHidden/>
    <w:rsid w:val="001778CF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paragraph" w:styleId="TableofAuthorities">
    <w:name w:val="table of authorities"/>
    <w:basedOn w:val="Normal"/>
    <w:next w:val="Normal"/>
    <w:uiPriority w:val="99"/>
    <w:semiHidden/>
    <w:rsid w:val="001778CF"/>
    <w:pPr>
      <w:ind w:left="240" w:hanging="240"/>
    </w:pPr>
  </w:style>
  <w:style w:type="paragraph" w:styleId="TOAHeading">
    <w:name w:val="toa heading"/>
    <w:basedOn w:val="Normal"/>
    <w:next w:val="Normal"/>
    <w:uiPriority w:val="99"/>
    <w:semiHidden/>
    <w:rsid w:val="001778CF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TOC6">
    <w:name w:val="toc 6"/>
    <w:basedOn w:val="Normal"/>
    <w:next w:val="Normal"/>
    <w:autoRedefine/>
    <w:uiPriority w:val="99"/>
    <w:semiHidden/>
    <w:rsid w:val="001778CF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99"/>
    <w:semiHidden/>
    <w:rsid w:val="001778CF"/>
    <w:pPr>
      <w:spacing w:after="100"/>
      <w:ind w:left="1440"/>
    </w:pPr>
  </w:style>
  <w:style w:type="paragraph" w:styleId="TOC8">
    <w:name w:val="toc 8"/>
    <w:basedOn w:val="Normal"/>
    <w:next w:val="Normal"/>
    <w:autoRedefine/>
    <w:uiPriority w:val="99"/>
    <w:semiHidden/>
    <w:rsid w:val="001778CF"/>
    <w:pPr>
      <w:spacing w:after="100"/>
      <w:ind w:left="1680"/>
    </w:pPr>
  </w:style>
  <w:style w:type="paragraph" w:styleId="TOC9">
    <w:name w:val="toc 9"/>
    <w:basedOn w:val="Normal"/>
    <w:next w:val="Normal"/>
    <w:autoRedefine/>
    <w:uiPriority w:val="99"/>
    <w:semiHidden/>
    <w:rsid w:val="001778CF"/>
    <w:pPr>
      <w:spacing w:after="100"/>
      <w:ind w:left="1920"/>
    </w:pPr>
  </w:style>
  <w:style w:type="paragraph" w:styleId="TOCHeading">
    <w:name w:val="TOC Heading"/>
    <w:basedOn w:val="Heading1"/>
    <w:next w:val="Normal"/>
    <w:uiPriority w:val="99"/>
    <w:semiHidden/>
    <w:qFormat/>
    <w:rsid w:val="001778CF"/>
    <w:pPr>
      <w:keepLines/>
      <w:spacing w:before="480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customStyle="1" w:styleId="HalfTitleText">
    <w:name w:val="HalfTitleText"/>
    <w:basedOn w:val="Normal"/>
    <w:rsid w:val="001778CF"/>
    <w:pPr>
      <w:spacing w:before="480" w:after="240"/>
      <w:contextualSpacing/>
    </w:pPr>
    <w:rPr>
      <w:rFonts w:ascii="Arial Narrow" w:eastAsia="Times New Roman" w:hAnsi="Arial Narrow" w:cs="Arial"/>
      <w:bCs/>
      <w:kern w:val="32"/>
      <w:szCs w:val="32"/>
    </w:rPr>
  </w:style>
  <w:style w:type="paragraph" w:customStyle="1" w:styleId="HalfTitleHead">
    <w:name w:val="HalfTitleHead"/>
    <w:basedOn w:val="SectionHeading"/>
    <w:rsid w:val="001778CF"/>
    <w:pPr>
      <w:pBdr>
        <w:bottom w:val="single" w:sz="4" w:space="3" w:color="auto"/>
      </w:pBdr>
      <w:spacing w:before="1680"/>
    </w:pPr>
  </w:style>
  <w:style w:type="paragraph" w:customStyle="1" w:styleId="ConvFactorEq">
    <w:name w:val="ConvFactorEq"/>
    <w:basedOn w:val="ConvFactorBody"/>
    <w:rsid w:val="001778CF"/>
    <w:pPr>
      <w:tabs>
        <w:tab w:val="clear" w:pos="1260"/>
        <w:tab w:val="center" w:pos="3510"/>
      </w:tabs>
      <w:spacing w:before="0"/>
    </w:pPr>
  </w:style>
  <w:style w:type="character" w:customStyle="1" w:styleId="Code">
    <w:name w:val="Code"/>
    <w:basedOn w:val="DefaultParagraphFont"/>
    <w:uiPriority w:val="1"/>
    <w:qFormat/>
    <w:rsid w:val="001778CF"/>
    <w:rPr>
      <w:rFonts w:ascii="Courier New" w:hAnsi="Courier New"/>
      <w:sz w:val="22"/>
    </w:rPr>
  </w:style>
  <w:style w:type="paragraph" w:customStyle="1" w:styleId="PhotoCredit">
    <w:name w:val="Photo Credit"/>
    <w:basedOn w:val="Normal"/>
    <w:rsid w:val="001778CF"/>
    <w:rPr>
      <w:rFonts w:ascii="Arial Narrow" w:eastAsia="Times New Roman" w:hAnsi="Arial Narrow"/>
      <w:sz w:val="20"/>
    </w:rPr>
  </w:style>
  <w:style w:type="paragraph" w:customStyle="1" w:styleId="Colophon">
    <w:name w:val="Colophon"/>
    <w:basedOn w:val="Normal"/>
    <w:rsid w:val="001778CF"/>
    <w:rPr>
      <w:rFonts w:ascii="Arial Narrow" w:eastAsia="Times New Roman" w:hAnsi="Arial Narrow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858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9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902485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6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96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403664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3945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2438161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838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64233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301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349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245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331158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16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433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873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080459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420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5536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577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130630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583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68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341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71590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490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459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13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193343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8957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947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347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912158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060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556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65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981517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95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517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08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bwinst\AppData\Roaming\Microsoft\Templates\ms_v4.3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1CDA6B-3817-498D-96A9-8F20F9F4E7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ms_v4.3.dotx</Template>
  <TotalTime>16</TotalTime>
  <Pages>1</Pages>
  <Words>274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manuscript template; version 4.1</vt:lpstr>
    </vt:vector>
  </TitlesOfParts>
  <Company>U.S. Geological Survey</Company>
  <LinksUpToDate>false</LinksUpToDate>
  <CharactersWithSpaces>1835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manuscript template; version 4.1</dc:title>
  <dc:creator>Winston, Richard B.</dc:creator>
  <cp:lastModifiedBy>Richard</cp:lastModifiedBy>
  <cp:revision>6</cp:revision>
  <cp:lastPrinted>2022-09-30T21:58:00Z</cp:lastPrinted>
  <dcterms:created xsi:type="dcterms:W3CDTF">2019-11-15T19:13:00Z</dcterms:created>
  <dcterms:modified xsi:type="dcterms:W3CDTF">2022-09-30T22:00:00Z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